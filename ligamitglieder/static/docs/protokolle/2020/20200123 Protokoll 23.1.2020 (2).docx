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55B90" w14:textId="77777777" w:rsidR="00911E06" w:rsidRDefault="00911E06" w:rsidP="0091024D">
      <w:pPr>
        <w:jc w:val="both"/>
        <w:rPr>
          <w:rFonts w:eastAsia="Times New Roman" w:cstheme="minorHAnsi"/>
          <w:color w:val="000000"/>
          <w:sz w:val="24"/>
          <w:szCs w:val="24"/>
          <w:lang w:eastAsia="de-DE"/>
        </w:rPr>
        <w:pPrChange w:id="0" w:author="Stefan Stawiarski" w:date="2020-02-25T02:24:00Z">
          <w:pPr/>
        </w:pPrChange>
      </w:pPr>
    </w:p>
    <w:p w14:paraId="5F7C3846" w14:textId="3B87B0EB" w:rsidR="00911E06" w:rsidRDefault="00911E06" w:rsidP="0091024D">
      <w:pPr>
        <w:jc w:val="both"/>
        <w:rPr>
          <w:rFonts w:eastAsia="Times New Roman" w:cstheme="minorHAnsi"/>
          <w:color w:val="000000"/>
          <w:sz w:val="24"/>
          <w:szCs w:val="24"/>
          <w:lang w:eastAsia="de-DE"/>
        </w:rPr>
        <w:pPrChange w:id="1" w:author="Stefan Stawiarski" w:date="2020-02-25T02:24:00Z">
          <w:pPr/>
        </w:pPrChange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515"/>
      </w:tblGrid>
      <w:tr w:rsidR="00911E06" w14:paraId="2CCA70E4" w14:textId="77777777" w:rsidTr="00911E06">
        <w:tc>
          <w:tcPr>
            <w:tcW w:w="2547" w:type="dxa"/>
          </w:tcPr>
          <w:p w14:paraId="25B7D373" w14:textId="0C44DE9B" w:rsidR="00911E06" w:rsidRPr="00911E06" w:rsidRDefault="004604CD" w:rsidP="0091024D">
            <w:pPr>
              <w:jc w:val="both"/>
              <w:rPr>
                <w:rFonts w:eastAsia="Times New Roman" w:cstheme="minorHAnsi"/>
                <w:b/>
                <w:color w:val="000000"/>
                <w:sz w:val="24"/>
                <w:szCs w:val="24"/>
                <w:lang w:eastAsia="de-DE"/>
              </w:rPr>
              <w:pPrChange w:id="2" w:author="Stefan Stawiarski" w:date="2020-02-25T02:24:00Z">
                <w:pPr/>
              </w:pPrChange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de-DE"/>
              </w:rPr>
              <w:t>Protokollant</w:t>
            </w:r>
            <w:r w:rsidR="00911E06" w:rsidRPr="00911E06">
              <w:rPr>
                <w:rFonts w:eastAsia="Times New Roman" w:cstheme="minorHAnsi"/>
                <w:b/>
                <w:color w:val="000000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6515" w:type="dxa"/>
          </w:tcPr>
          <w:p w14:paraId="1837B93F" w14:textId="7ADF7748" w:rsidR="00911E06" w:rsidRDefault="00F8599E" w:rsidP="0091024D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pPrChange w:id="3" w:author="Stefan Stawiarski" w:date="2020-02-25T02:24:00Z">
                <w:pPr/>
              </w:pPrChange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Franziska Seitz</w:t>
            </w:r>
          </w:p>
        </w:tc>
      </w:tr>
    </w:tbl>
    <w:p w14:paraId="34F135F4" w14:textId="77777777" w:rsidR="00911E06" w:rsidRDefault="00911E06" w:rsidP="0091024D">
      <w:pPr>
        <w:jc w:val="both"/>
        <w:rPr>
          <w:rFonts w:eastAsia="Times New Roman" w:cstheme="minorHAnsi"/>
          <w:color w:val="000000"/>
          <w:sz w:val="24"/>
          <w:szCs w:val="24"/>
          <w:lang w:eastAsia="de-DE"/>
        </w:rPr>
        <w:pPrChange w:id="4" w:author="Stefan Stawiarski" w:date="2020-02-25T02:24:00Z">
          <w:pPr/>
        </w:pPrChange>
      </w:pPr>
    </w:p>
    <w:p w14:paraId="2F69B7C9" w14:textId="77777777" w:rsidR="004604CD" w:rsidRPr="004604CD" w:rsidRDefault="004604CD" w:rsidP="0091024D">
      <w:pPr>
        <w:jc w:val="both"/>
        <w:rPr>
          <w:b/>
        </w:rPr>
        <w:pPrChange w:id="5" w:author="Stefan Stawiarski" w:date="2020-02-25T02:24:00Z">
          <w:pPr/>
        </w:pPrChange>
      </w:pPr>
      <w:r w:rsidRPr="004604CD">
        <w:rPr>
          <w:b/>
        </w:rPr>
        <w:t>TOP 1 Begrüßung</w:t>
      </w:r>
    </w:p>
    <w:p w14:paraId="26C4727B" w14:textId="542B3F57" w:rsidR="004604CD" w:rsidRDefault="004604CD" w:rsidP="0091024D">
      <w:pPr>
        <w:jc w:val="both"/>
        <w:pPrChange w:id="6" w:author="Stefan Stawiarski" w:date="2020-02-25T02:24:00Z">
          <w:pPr/>
        </w:pPrChange>
      </w:pPr>
      <w:r>
        <w:t>Adrian begrüßt die teilnehmenden Vorstandsmitglieder</w:t>
      </w:r>
    </w:p>
    <w:p w14:paraId="59689141" w14:textId="1CF2C025" w:rsidR="004604CD" w:rsidRPr="004604CD" w:rsidRDefault="004604CD" w:rsidP="0091024D">
      <w:pPr>
        <w:jc w:val="both"/>
        <w:rPr>
          <w:i/>
        </w:rPr>
        <w:pPrChange w:id="7" w:author="Stefan Stawiarski" w:date="2020-02-25T02:24:00Z">
          <w:pPr/>
        </w:pPrChange>
      </w:pPr>
      <w:r w:rsidRPr="004604CD">
        <w:rPr>
          <w:i/>
          <w:u w:val="single"/>
        </w:rPr>
        <w:t>Anwesend:</w:t>
      </w:r>
      <w:r w:rsidRPr="004604CD">
        <w:rPr>
          <w:i/>
        </w:rPr>
        <w:t xml:space="preserve"> </w:t>
      </w:r>
      <w:r w:rsidR="00F8599E">
        <w:rPr>
          <w:i/>
        </w:rPr>
        <w:t>Adrian Z</w:t>
      </w:r>
      <w:r w:rsidR="00ED64ED">
        <w:rPr>
          <w:i/>
        </w:rPr>
        <w:t>.</w:t>
      </w:r>
      <w:r w:rsidR="00F8599E">
        <w:rPr>
          <w:i/>
        </w:rPr>
        <w:t>, Franziska S</w:t>
      </w:r>
      <w:r w:rsidR="00ED64ED">
        <w:rPr>
          <w:i/>
        </w:rPr>
        <w:t>.</w:t>
      </w:r>
      <w:r w:rsidR="00F8599E">
        <w:rPr>
          <w:i/>
        </w:rPr>
        <w:t>, Florian H</w:t>
      </w:r>
      <w:r w:rsidR="00ED64ED">
        <w:rPr>
          <w:i/>
        </w:rPr>
        <w:t>.</w:t>
      </w:r>
      <w:r w:rsidR="00F8599E">
        <w:rPr>
          <w:i/>
        </w:rPr>
        <w:t>, Stefan S</w:t>
      </w:r>
      <w:r w:rsidR="00ED64ED">
        <w:rPr>
          <w:i/>
        </w:rPr>
        <w:t>.</w:t>
      </w:r>
      <w:r w:rsidR="00F8599E">
        <w:rPr>
          <w:i/>
        </w:rPr>
        <w:t>, David J</w:t>
      </w:r>
      <w:r w:rsidR="00ED64ED">
        <w:rPr>
          <w:i/>
        </w:rPr>
        <w:t>.</w:t>
      </w:r>
      <w:r w:rsidR="00F8599E">
        <w:rPr>
          <w:i/>
        </w:rPr>
        <w:t>, Max-Malte H</w:t>
      </w:r>
      <w:r w:rsidR="00ED64ED">
        <w:rPr>
          <w:i/>
        </w:rPr>
        <w:t>.</w:t>
      </w:r>
      <w:r w:rsidR="00EF0C67">
        <w:rPr>
          <w:i/>
        </w:rPr>
        <w:t>, Philippe H.</w:t>
      </w:r>
    </w:p>
    <w:p w14:paraId="1B9949C6" w14:textId="77777777" w:rsidR="004604CD" w:rsidRDefault="004604CD" w:rsidP="0091024D">
      <w:pPr>
        <w:jc w:val="both"/>
        <w:pPrChange w:id="8" w:author="Stefan Stawiarski" w:date="2020-02-25T02:24:00Z">
          <w:pPr/>
        </w:pPrChange>
      </w:pPr>
    </w:p>
    <w:p w14:paraId="62AFFEA1" w14:textId="77777777" w:rsidR="004604CD" w:rsidRPr="004604CD" w:rsidRDefault="004604CD" w:rsidP="0091024D">
      <w:pPr>
        <w:jc w:val="both"/>
        <w:rPr>
          <w:b/>
        </w:rPr>
        <w:pPrChange w:id="9" w:author="Stefan Stawiarski" w:date="2020-02-25T02:24:00Z">
          <w:pPr/>
        </w:pPrChange>
      </w:pPr>
      <w:r w:rsidRPr="004604CD">
        <w:rPr>
          <w:b/>
        </w:rPr>
        <w:t>TOP 2 Wahl eines Protokollanten</w:t>
      </w:r>
    </w:p>
    <w:p w14:paraId="14C84E31" w14:textId="17306451" w:rsidR="004604CD" w:rsidRDefault="00F8599E" w:rsidP="0091024D">
      <w:pPr>
        <w:jc w:val="both"/>
        <w:pPrChange w:id="10" w:author="Stefan Stawiarski" w:date="2020-02-25T02:24:00Z">
          <w:pPr/>
        </w:pPrChange>
      </w:pPr>
      <w:r>
        <w:t xml:space="preserve">Franziska wird vorgeschlagen, </w:t>
      </w:r>
      <w:r w:rsidR="004604CD">
        <w:t>ohne Widerspruch gewählt und nimmt die Wahl an.</w:t>
      </w:r>
    </w:p>
    <w:p w14:paraId="636C7043" w14:textId="77777777" w:rsidR="004604CD" w:rsidRPr="004604CD" w:rsidRDefault="004604CD" w:rsidP="0091024D">
      <w:pPr>
        <w:jc w:val="both"/>
        <w:rPr>
          <w:b/>
        </w:rPr>
        <w:pPrChange w:id="11" w:author="Stefan Stawiarski" w:date="2020-02-25T02:24:00Z">
          <w:pPr/>
        </w:pPrChange>
      </w:pPr>
    </w:p>
    <w:p w14:paraId="521B9899" w14:textId="391D47C6" w:rsidR="004604CD" w:rsidRPr="004604CD" w:rsidRDefault="004604CD" w:rsidP="0091024D">
      <w:pPr>
        <w:jc w:val="both"/>
        <w:rPr>
          <w:b/>
        </w:rPr>
        <w:pPrChange w:id="12" w:author="Stefan Stawiarski" w:date="2020-02-25T02:24:00Z">
          <w:pPr/>
        </w:pPrChange>
      </w:pPr>
      <w:r w:rsidRPr="004604CD">
        <w:rPr>
          <w:b/>
        </w:rPr>
        <w:t>TOP 3 Bestätigung des letzten Protokolls</w:t>
      </w:r>
      <w:r w:rsidR="00F8599E">
        <w:rPr>
          <w:b/>
        </w:rPr>
        <w:t xml:space="preserve"> der Vorstandsitzung </w:t>
      </w:r>
    </w:p>
    <w:p w14:paraId="00E5F376" w14:textId="7C86A109" w:rsidR="00F8599E" w:rsidRDefault="004604CD" w:rsidP="0091024D">
      <w:pPr>
        <w:jc w:val="both"/>
        <w:pPrChange w:id="13" w:author="Stefan Stawiarski" w:date="2020-02-25T02:24:00Z">
          <w:pPr/>
        </w:pPrChange>
      </w:pPr>
      <w:r>
        <w:t xml:space="preserve">Der Vorstand </w:t>
      </w:r>
      <w:r w:rsidR="00F8599E">
        <w:t>bestätigt das Protokoll</w:t>
      </w:r>
      <w:ins w:id="14" w:author="Stefan Stawiarski" w:date="2020-02-25T02:32:00Z">
        <w:r w:rsidR="00A30E3B">
          <w:t xml:space="preserve"> der letzten Vorstandssitzung des alten Vorstands</w:t>
        </w:r>
      </w:ins>
      <w:r w:rsidR="00F8599E">
        <w:t>.</w:t>
      </w:r>
    </w:p>
    <w:p w14:paraId="2E923A61" w14:textId="4C1782B7" w:rsidR="00F8599E" w:rsidRPr="00F8599E" w:rsidRDefault="00F8599E" w:rsidP="0091024D">
      <w:pPr>
        <w:jc w:val="both"/>
        <w:rPr>
          <w:i/>
          <w:iCs/>
          <w:u w:val="single"/>
        </w:rPr>
        <w:pPrChange w:id="15" w:author="Stefan Stawiarski" w:date="2020-02-25T02:24:00Z">
          <w:pPr/>
        </w:pPrChange>
      </w:pPr>
      <w:r w:rsidRPr="00F8599E">
        <w:rPr>
          <w:i/>
          <w:iCs/>
          <w:u w:val="single"/>
        </w:rPr>
        <w:t xml:space="preserve">GO: Antrag auf Abstimmung des Protokolls </w:t>
      </w:r>
      <w:del w:id="16" w:author="Stefan Stawiarski" w:date="2020-02-25T02:24:00Z">
        <w:r w:rsidRPr="00F8599E" w:rsidDel="0091024D">
          <w:rPr>
            <w:i/>
            <w:iCs/>
            <w:u w:val="single"/>
          </w:rPr>
          <w:delText xml:space="preserve">über die </w:delText>
        </w:r>
      </w:del>
      <w:ins w:id="17" w:author="Stefan Stawiarski" w:date="2020-02-25T02:24:00Z">
        <w:r w:rsidR="0091024D">
          <w:rPr>
            <w:i/>
            <w:iCs/>
            <w:u w:val="single"/>
          </w:rPr>
          <w:t xml:space="preserve">der </w:t>
        </w:r>
      </w:ins>
      <w:r w:rsidRPr="00F8599E">
        <w:rPr>
          <w:i/>
          <w:iCs/>
          <w:u w:val="single"/>
        </w:rPr>
        <w:t>MV. Wird</w:t>
      </w:r>
      <w:r w:rsidR="00C236C6">
        <w:rPr>
          <w:i/>
          <w:iCs/>
          <w:u w:val="single"/>
        </w:rPr>
        <w:t xml:space="preserve"> mit Mehrheit</w:t>
      </w:r>
      <w:r w:rsidRPr="00F8599E">
        <w:rPr>
          <w:i/>
          <w:iCs/>
          <w:u w:val="single"/>
        </w:rPr>
        <w:t xml:space="preserve"> abgelehnt.</w:t>
      </w:r>
      <w:r>
        <w:rPr>
          <w:i/>
          <w:iCs/>
          <w:u w:val="single"/>
        </w:rPr>
        <w:t xml:space="preserve"> Verschoben auf nächste Vorstandssitzung.</w:t>
      </w:r>
    </w:p>
    <w:p w14:paraId="3EBC19F8" w14:textId="77777777" w:rsidR="00F8599E" w:rsidRDefault="00F8599E" w:rsidP="0091024D">
      <w:pPr>
        <w:jc w:val="both"/>
        <w:pPrChange w:id="18" w:author="Stefan Stawiarski" w:date="2020-02-25T02:24:00Z">
          <w:pPr/>
        </w:pPrChange>
      </w:pPr>
    </w:p>
    <w:p w14:paraId="08FB8C77" w14:textId="33574083" w:rsidR="004604CD" w:rsidRPr="004604CD" w:rsidRDefault="004604CD" w:rsidP="0091024D">
      <w:pPr>
        <w:jc w:val="both"/>
        <w:rPr>
          <w:b/>
        </w:rPr>
        <w:pPrChange w:id="19" w:author="Stefan Stawiarski" w:date="2020-02-25T02:24:00Z">
          <w:pPr/>
        </w:pPrChange>
      </w:pPr>
      <w:r w:rsidRPr="004604CD">
        <w:rPr>
          <w:b/>
        </w:rPr>
        <w:t xml:space="preserve">TOP 4 </w:t>
      </w:r>
      <w:r w:rsidR="00F8599E">
        <w:rPr>
          <w:b/>
        </w:rPr>
        <w:t>Aufgabenteilung</w:t>
      </w:r>
    </w:p>
    <w:p w14:paraId="7AB1426A" w14:textId="67F78347" w:rsidR="00F8599E" w:rsidRDefault="00683C88" w:rsidP="0091024D">
      <w:pPr>
        <w:jc w:val="both"/>
        <w:pPrChange w:id="20" w:author="Stefan Stawiarski" w:date="2020-02-25T02:24:00Z">
          <w:pPr/>
        </w:pPrChange>
      </w:pPr>
      <w:r>
        <w:t xml:space="preserve">Adrian erläutert seine Vorstellungen über die Aufgabenverteilung: </w:t>
      </w:r>
      <w:r w:rsidR="00F8599E">
        <w:t xml:space="preserve">Stefan </w:t>
      </w:r>
      <w:del w:id="21" w:author="Stefan Stawiarski" w:date="2020-02-25T02:09:00Z">
        <w:r w:rsidR="00F8599E" w:rsidDel="00A45F63">
          <w:delText>macht</w:delText>
        </w:r>
        <w:r w:rsidDel="00A45F63">
          <w:delText xml:space="preserve"> </w:delText>
        </w:r>
      </w:del>
      <w:ins w:id="22" w:author="Stefan Stawiarski" w:date="2020-02-25T02:09:00Z">
        <w:r w:rsidR="00A45F63">
          <w:t xml:space="preserve">soll </w:t>
        </w:r>
      </w:ins>
      <w:r>
        <w:t>die</w:t>
      </w:r>
      <w:r w:rsidR="00F8599E">
        <w:t xml:space="preserve"> Öffentlichkeitsarbeit, Philippe </w:t>
      </w:r>
      <w:r w:rsidR="00ED64ED">
        <w:t>die</w:t>
      </w:r>
      <w:r w:rsidR="00F8599E">
        <w:t xml:space="preserve"> Organisation</w:t>
      </w:r>
      <w:ins w:id="23" w:author="Stefan Stawiarski" w:date="2020-02-25T02:09:00Z">
        <w:r w:rsidR="00A45F63">
          <w:t>saufgaben übernehmen</w:t>
        </w:r>
      </w:ins>
      <w:r w:rsidR="00F8599E">
        <w:t xml:space="preserve">. </w:t>
      </w:r>
      <w:del w:id="24" w:author="Stefan Stawiarski" w:date="2020-02-25T02:25:00Z">
        <w:r w:rsidR="00F8599E" w:rsidDel="0091024D">
          <w:delText xml:space="preserve">Florian </w:delText>
        </w:r>
        <w:r w:rsidR="00ED64ED" w:rsidDel="0091024D">
          <w:delText>ist wie</w:delText>
        </w:r>
        <w:r w:rsidR="00F8599E" w:rsidDel="0091024D">
          <w:delText xml:space="preserve"> bisher</w:delText>
        </w:r>
        <w:r w:rsidR="001A012A" w:rsidDel="0091024D">
          <w:delText xml:space="preserve"> </w:delText>
        </w:r>
      </w:del>
      <w:del w:id="25" w:author="Stefan Stawiarski" w:date="2020-02-25T02:09:00Z">
        <w:r w:rsidR="001A012A" w:rsidDel="00A45F63">
          <w:delText xml:space="preserve">der </w:delText>
        </w:r>
      </w:del>
      <w:del w:id="26" w:author="Stefan Stawiarski" w:date="2020-02-25T02:25:00Z">
        <w:r w:rsidR="001A012A" w:rsidDel="0091024D">
          <w:delText>Schatzmeister</w:delText>
        </w:r>
        <w:r w:rsidR="00F8599E" w:rsidDel="0091024D">
          <w:delText xml:space="preserve">. </w:delText>
        </w:r>
      </w:del>
      <w:r w:rsidR="00F8599E">
        <w:t xml:space="preserve">Sascha </w:t>
      </w:r>
      <w:del w:id="27" w:author="Stefan Stawiarski" w:date="2020-02-25T02:09:00Z">
        <w:r w:rsidR="001A012A" w:rsidDel="00A45F63">
          <w:delText>macht</w:delText>
        </w:r>
        <w:r w:rsidR="00ED64ED" w:rsidDel="00A45F63">
          <w:delText xml:space="preserve"> </w:delText>
        </w:r>
      </w:del>
      <w:ins w:id="28" w:author="Stefan Stawiarski" w:date="2020-02-25T02:09:00Z">
        <w:r w:rsidR="00A45F63">
          <w:t>soll zu</w:t>
        </w:r>
      </w:ins>
      <w:ins w:id="29" w:author="Stefan Stawiarski" w:date="2020-02-25T02:10:00Z">
        <w:r w:rsidR="00A45F63">
          <w:t>m</w:t>
        </w:r>
      </w:ins>
      <w:ins w:id="30" w:author="Stefan Stawiarski" w:date="2020-02-25T02:09:00Z">
        <w:r w:rsidR="00A45F63">
          <w:t xml:space="preserve"> </w:t>
        </w:r>
      </w:ins>
      <w:r w:rsidR="00ED64ED">
        <w:t>auch</w:t>
      </w:r>
      <w:r w:rsidR="001A012A">
        <w:t xml:space="preserve"> </w:t>
      </w:r>
      <w:r w:rsidR="00F8599E">
        <w:t>Öffentlichkeitsarbeit</w:t>
      </w:r>
      <w:ins w:id="31" w:author="Stefan Stawiarski" w:date="2020-02-25T02:33:00Z">
        <w:r w:rsidR="00A30E3B">
          <w:t>s</w:t>
        </w:r>
      </w:ins>
      <w:ins w:id="32" w:author="Stefan Stawiarski" w:date="2020-02-25T02:10:00Z">
        <w:r w:rsidR="00A45F63">
          <w:t>team gehören</w:t>
        </w:r>
      </w:ins>
      <w:r w:rsidR="00F8599E">
        <w:t>. Stefan kritisiert</w:t>
      </w:r>
      <w:ins w:id="33" w:author="Stefan Stawiarski" w:date="2020-02-25T02:06:00Z">
        <w:r w:rsidR="00A45F63">
          <w:t xml:space="preserve"> </w:t>
        </w:r>
      </w:ins>
      <w:del w:id="34" w:author="Stefan Stawiarski" w:date="2020-02-25T02:06:00Z">
        <w:r w:rsidR="00F8599E" w:rsidDel="00A45F63">
          <w:delText xml:space="preserve"> </w:delText>
        </w:r>
        <w:r w:rsidDel="00A45F63">
          <w:delText xml:space="preserve">daher </w:delText>
        </w:r>
      </w:del>
      <w:r>
        <w:t xml:space="preserve">anschließend </w:t>
      </w:r>
      <w:r w:rsidR="00F8599E">
        <w:t>die Vorgehensweise, wie die Aufgaben verteilt werden</w:t>
      </w:r>
      <w:r>
        <w:t xml:space="preserve"> sollen</w:t>
      </w:r>
      <w:r w:rsidR="00F8599E">
        <w:t xml:space="preserve">. </w:t>
      </w:r>
      <w:ins w:id="35" w:author="Stefan Stawiarski" w:date="2020-02-25T02:06:00Z">
        <w:r w:rsidR="00A45F63">
          <w:t xml:space="preserve">Er </w:t>
        </w:r>
      </w:ins>
      <w:ins w:id="36" w:author="Stefan Stawiarski" w:date="2020-02-25T02:07:00Z">
        <w:r w:rsidR="00A45F63">
          <w:t xml:space="preserve">möchte zunächst Aufgaben finden und deren Verantwortlichkeit klären, anstatt </w:t>
        </w:r>
      </w:ins>
      <w:ins w:id="37" w:author="Stefan Stawiarski" w:date="2020-02-25T02:08:00Z">
        <w:r w:rsidR="00A45F63">
          <w:t xml:space="preserve">jedem genau </w:t>
        </w:r>
      </w:ins>
      <w:ins w:id="38" w:author="Stefan Stawiarski" w:date="2020-02-25T02:25:00Z">
        <w:r w:rsidR="0091024D">
          <w:t>„s</w:t>
        </w:r>
      </w:ins>
      <w:ins w:id="39" w:author="Stefan Stawiarski" w:date="2020-02-25T02:08:00Z">
        <w:r w:rsidR="00A45F63">
          <w:t>einen</w:t>
        </w:r>
      </w:ins>
      <w:ins w:id="40" w:author="Stefan Stawiarski" w:date="2020-02-25T02:25:00Z">
        <w:r w:rsidR="0091024D">
          <w:t>“</w:t>
        </w:r>
      </w:ins>
      <w:ins w:id="41" w:author="Stefan Stawiarski" w:date="2020-02-25T02:08:00Z">
        <w:r w:rsidR="00A45F63">
          <w:t xml:space="preserve"> Aufgabenbereich zuzusprechen. </w:t>
        </w:r>
      </w:ins>
      <w:r w:rsidR="00F8599E">
        <w:t>Adrian wendet ein, dass man dies nicht ein Jahr im Voraus vorhersehen könne. Stefan spricht insbesondere einen</w:t>
      </w:r>
      <w:r>
        <w:t xml:space="preserve"> eigenen speziell eingerichteten</w:t>
      </w:r>
      <w:r w:rsidR="00F8599E">
        <w:t xml:space="preserve"> Aufgabenbereich für Mitgliederbetreuung an. </w:t>
      </w:r>
    </w:p>
    <w:p w14:paraId="2C5023F0" w14:textId="5DC939C5" w:rsidR="00F8599E" w:rsidRDefault="00F8599E" w:rsidP="0091024D">
      <w:pPr>
        <w:jc w:val="both"/>
        <w:rPr>
          <w:i/>
          <w:iCs/>
          <w:u w:val="single"/>
        </w:rPr>
        <w:pPrChange w:id="42" w:author="Stefan Stawiarski" w:date="2020-02-25T02:24:00Z">
          <w:pPr/>
        </w:pPrChange>
      </w:pPr>
      <w:r>
        <w:rPr>
          <w:i/>
          <w:iCs/>
          <w:u w:val="single"/>
        </w:rPr>
        <w:t xml:space="preserve">19:45 Uhr </w:t>
      </w:r>
      <w:r w:rsidRPr="00F8599E">
        <w:rPr>
          <w:i/>
          <w:iCs/>
          <w:u w:val="single"/>
        </w:rPr>
        <w:t xml:space="preserve">GO: </w:t>
      </w:r>
      <w:r>
        <w:rPr>
          <w:i/>
          <w:iCs/>
          <w:u w:val="single"/>
        </w:rPr>
        <w:t xml:space="preserve">Stefan stellt </w:t>
      </w:r>
      <w:r w:rsidRPr="00F8599E">
        <w:rPr>
          <w:i/>
          <w:iCs/>
          <w:u w:val="single"/>
        </w:rPr>
        <w:t>Antrag auf Streichung von TO</w:t>
      </w:r>
      <w:r>
        <w:rPr>
          <w:i/>
          <w:iCs/>
          <w:u w:val="single"/>
        </w:rPr>
        <w:t>P</w:t>
      </w:r>
      <w:r w:rsidRPr="00F8599E">
        <w:rPr>
          <w:i/>
          <w:iCs/>
          <w:u w:val="single"/>
        </w:rPr>
        <w:t xml:space="preserve"> 4,5,7,9,10,11 </w:t>
      </w:r>
      <w:r>
        <w:rPr>
          <w:i/>
          <w:iCs/>
          <w:u w:val="single"/>
        </w:rPr>
        <w:t>w</w:t>
      </w:r>
      <w:r w:rsidRPr="00F8599E">
        <w:rPr>
          <w:i/>
          <w:iCs/>
          <w:u w:val="single"/>
        </w:rPr>
        <w:t xml:space="preserve">eil niemand vorbereitet </w:t>
      </w:r>
      <w:del w:id="43" w:author="Stefan Stawiarski" w:date="2020-02-25T02:40:00Z">
        <w:r w:rsidRPr="00F8599E" w:rsidDel="007869C2">
          <w:rPr>
            <w:i/>
            <w:iCs/>
            <w:u w:val="single"/>
          </w:rPr>
          <w:delText xml:space="preserve">ist </w:delText>
        </w:r>
      </w:del>
      <w:ins w:id="44" w:author="Stefan Stawiarski" w:date="2020-02-25T02:40:00Z">
        <w:r w:rsidR="007869C2">
          <w:rPr>
            <w:i/>
            <w:iCs/>
            <w:u w:val="single"/>
          </w:rPr>
          <w:t xml:space="preserve">sei </w:t>
        </w:r>
      </w:ins>
      <w:r w:rsidRPr="00F8599E">
        <w:rPr>
          <w:i/>
          <w:iCs/>
          <w:u w:val="single"/>
        </w:rPr>
        <w:t xml:space="preserve">und </w:t>
      </w:r>
      <w:r>
        <w:rPr>
          <w:i/>
          <w:iCs/>
          <w:u w:val="single"/>
        </w:rPr>
        <w:t>„</w:t>
      </w:r>
      <w:r w:rsidRPr="00F8599E">
        <w:rPr>
          <w:i/>
          <w:iCs/>
          <w:u w:val="single"/>
        </w:rPr>
        <w:t>die Arbeitsstimmung miserabel ist</w:t>
      </w:r>
      <w:r>
        <w:rPr>
          <w:i/>
          <w:iCs/>
          <w:u w:val="single"/>
        </w:rPr>
        <w:t>“</w:t>
      </w:r>
      <w:r w:rsidRPr="00F8599E">
        <w:rPr>
          <w:i/>
          <w:iCs/>
          <w:u w:val="single"/>
        </w:rPr>
        <w:t>.</w:t>
      </w:r>
      <w:r w:rsidR="00683C88">
        <w:rPr>
          <w:i/>
          <w:iCs/>
          <w:u w:val="single"/>
        </w:rPr>
        <w:t xml:space="preserve"> GO wird</w:t>
      </w:r>
      <w:r w:rsidR="00C236C6">
        <w:rPr>
          <w:i/>
          <w:iCs/>
          <w:u w:val="single"/>
        </w:rPr>
        <w:t xml:space="preserve"> mehrheitlich</w:t>
      </w:r>
      <w:r w:rsidR="00683C88">
        <w:rPr>
          <w:i/>
          <w:iCs/>
          <w:u w:val="single"/>
        </w:rPr>
        <w:t xml:space="preserve"> abgelehnt.</w:t>
      </w:r>
    </w:p>
    <w:p w14:paraId="0160F8F2" w14:textId="1716A9A3" w:rsidR="00F8599E" w:rsidRDefault="00F8599E" w:rsidP="0091024D">
      <w:pPr>
        <w:jc w:val="both"/>
        <w:pPrChange w:id="45" w:author="Stefan Stawiarski" w:date="2020-02-25T02:24:00Z">
          <w:pPr/>
        </w:pPrChange>
      </w:pPr>
      <w:r>
        <w:t xml:space="preserve">Entscheidung über Ressort der Mitgliederbetreuung wird </w:t>
      </w:r>
      <w:del w:id="46" w:author="Stefan Stawiarski" w:date="2020-02-25T02:10:00Z">
        <w:r w:rsidDel="00A45F63">
          <w:delText xml:space="preserve">auf wann anders </w:delText>
        </w:r>
      </w:del>
      <w:r>
        <w:t xml:space="preserve">vertagt. Stefan </w:t>
      </w:r>
      <w:r w:rsidR="001A012A">
        <w:t xml:space="preserve">beschwert sich </w:t>
      </w:r>
      <w:r>
        <w:t xml:space="preserve">erneut </w:t>
      </w:r>
      <w:del w:id="47" w:author="Stefan Stawiarski" w:date="2020-02-25T02:34:00Z">
        <w:r w:rsidDel="00A30E3B">
          <w:delText xml:space="preserve">wegen </w:delText>
        </w:r>
      </w:del>
      <w:ins w:id="48" w:author="Stefan Stawiarski" w:date="2020-02-25T02:34:00Z">
        <w:r w:rsidR="00A30E3B">
          <w:t xml:space="preserve">über </w:t>
        </w:r>
      </w:ins>
      <w:del w:id="49" w:author="Stefan Stawiarski" w:date="2020-02-25T02:34:00Z">
        <w:r w:rsidDel="00A30E3B">
          <w:delText xml:space="preserve">der </w:delText>
        </w:r>
      </w:del>
      <w:ins w:id="50" w:author="Stefan Stawiarski" w:date="2020-02-25T02:34:00Z">
        <w:r w:rsidR="00A30E3B">
          <w:t xml:space="preserve">die </w:t>
        </w:r>
      </w:ins>
      <w:r>
        <w:t>Vorgehensweise</w:t>
      </w:r>
      <w:r w:rsidR="001A012A">
        <w:t>, wie die Posten verteilt werden</w:t>
      </w:r>
      <w:r>
        <w:t>. Adrian fasst noch mal die bisher beschlossene Aufgabenteilung zusammen. Stefan</w:t>
      </w:r>
      <w:r w:rsidR="001A012A">
        <w:t xml:space="preserve"> beschwert sich wieder</w:t>
      </w:r>
      <w:del w:id="51" w:author="Stefan Stawiarski" w:date="2020-02-25T02:34:00Z">
        <w:r w:rsidR="00D73556" w:rsidDel="00A30E3B">
          <w:delText xml:space="preserve">, </w:delText>
        </w:r>
      </w:del>
      <w:ins w:id="52" w:author="Stefan Stawiarski" w:date="2020-02-25T02:34:00Z">
        <w:r w:rsidR="00A30E3B">
          <w:t>.</w:t>
        </w:r>
        <w:r w:rsidR="00A30E3B">
          <w:t xml:space="preserve"> </w:t>
        </w:r>
      </w:ins>
      <w:del w:id="53" w:author="Stefan Stawiarski" w:date="2020-02-25T02:34:00Z">
        <w:r w:rsidR="00D73556" w:rsidDel="00A30E3B">
          <w:delText xml:space="preserve">er </w:delText>
        </w:r>
      </w:del>
      <w:ins w:id="54" w:author="Stefan Stawiarski" w:date="2020-02-25T02:34:00Z">
        <w:r w:rsidR="00A30E3B">
          <w:t>E</w:t>
        </w:r>
        <w:r w:rsidR="00A30E3B">
          <w:t xml:space="preserve">r </w:t>
        </w:r>
      </w:ins>
      <w:r w:rsidR="00D73556">
        <w:t xml:space="preserve">möchte zuerst ein Ressort für Mitgliederbetreuung, </w:t>
      </w:r>
      <w:r w:rsidR="001A012A">
        <w:t>führt zugleich an</w:t>
      </w:r>
      <w:r w:rsidR="00D73556">
        <w:t>, dass dies noch nicht umrissen wurde</w:t>
      </w:r>
      <w:ins w:id="55" w:author="Stefan Stawiarski" w:date="2020-02-25T02:08:00Z">
        <w:r w:rsidR="00A45F63">
          <w:t xml:space="preserve"> und allgemein erstmal ein Überblick der Aufgaben erstellt werden</w:t>
        </w:r>
      </w:ins>
      <w:ins w:id="56" w:author="Stefan Stawiarski" w:date="2020-02-25T02:09:00Z">
        <w:r w:rsidR="00A45F63">
          <w:t xml:space="preserve"> muss</w:t>
        </w:r>
      </w:ins>
      <w:r w:rsidR="00D73556">
        <w:t xml:space="preserve">. Deswegen ist er </w:t>
      </w:r>
      <w:del w:id="57" w:author="Stefan Stawiarski" w:date="2020-02-25T02:09:00Z">
        <w:r w:rsidR="00D73556" w:rsidDel="00A45F63">
          <w:delText xml:space="preserve">auf einmal </w:delText>
        </w:r>
      </w:del>
      <w:r w:rsidR="00D73556">
        <w:t xml:space="preserve">gegen die </w:t>
      </w:r>
      <w:ins w:id="58" w:author="Stefan Stawiarski" w:date="2020-02-25T02:25:00Z">
        <w:r w:rsidR="00F83232">
          <w:t xml:space="preserve">aktuelle </w:t>
        </w:r>
      </w:ins>
      <w:r w:rsidR="00D73556">
        <w:t xml:space="preserve">Diskussion über </w:t>
      </w:r>
      <w:r w:rsidR="00D73556">
        <w:lastRenderedPageBreak/>
        <w:t>ein festgelegtes Mitgliederressort</w:t>
      </w:r>
      <w:r w:rsidR="00ED64ED">
        <w:t xml:space="preserve">, solange </w:t>
      </w:r>
      <w:ins w:id="59" w:author="Stefan Stawiarski" w:date="2020-02-25T02:11:00Z">
        <w:r w:rsidR="00A45F63">
          <w:t xml:space="preserve">auch </w:t>
        </w:r>
      </w:ins>
      <w:r w:rsidR="00ED64ED">
        <w:t>noch nicht geklärt ist, was darunter überhaupt zu verstehen ist.</w:t>
      </w:r>
    </w:p>
    <w:p w14:paraId="6DD4665D" w14:textId="5487BD36" w:rsidR="00D73556" w:rsidRDefault="00ED64ED" w:rsidP="0091024D">
      <w:pPr>
        <w:jc w:val="both"/>
        <w:pPrChange w:id="60" w:author="Stefan Stawiarski" w:date="2020-02-25T02:24:00Z">
          <w:pPr/>
        </w:pPrChange>
      </w:pPr>
      <w:r>
        <w:t xml:space="preserve">Stefan </w:t>
      </w:r>
      <w:del w:id="61" w:author="Stefan Stawiarski" w:date="2020-02-25T02:11:00Z">
        <w:r w:rsidR="00D73556" w:rsidDel="00A45F63">
          <w:delText xml:space="preserve">war </w:delText>
        </w:r>
      </w:del>
      <w:ins w:id="62" w:author="Stefan Stawiarski" w:date="2020-02-25T02:11:00Z">
        <w:r w:rsidR="00A45F63">
          <w:t xml:space="preserve">ist </w:t>
        </w:r>
      </w:ins>
      <w:r w:rsidR="00D73556">
        <w:t xml:space="preserve">weg, während Adrian </w:t>
      </w:r>
      <w:r w:rsidR="001A012A">
        <w:t xml:space="preserve">seine Gründe für die bisherige Verteilung </w:t>
      </w:r>
      <w:r w:rsidR="00D73556">
        <w:t>erklärt hat. Adrian ist daher wütend</w:t>
      </w:r>
      <w:r>
        <w:t xml:space="preserve">, weil er </w:t>
      </w:r>
      <w:ins w:id="63" w:author="Stefan Stawiarski" w:date="2020-02-25T02:11:00Z">
        <w:r w:rsidR="00A45F63">
          <w:t xml:space="preserve">sich </w:t>
        </w:r>
      </w:ins>
      <w:r>
        <w:t xml:space="preserve">umsonst </w:t>
      </w:r>
      <w:del w:id="64" w:author="Stefan Stawiarski" w:date="2020-02-25T02:11:00Z">
        <w:r w:rsidDel="00A45F63">
          <w:delText xml:space="preserve">sich </w:delText>
        </w:r>
      </w:del>
      <w:r>
        <w:t xml:space="preserve">erklärt hat. </w:t>
      </w:r>
      <w:r w:rsidR="00D73556">
        <w:t>Ein</w:t>
      </w:r>
      <w:r>
        <w:t>e rege Diskussion entsteht</w:t>
      </w:r>
      <w:r w:rsidR="00D73556">
        <w:t>. Franzi mahnt</w:t>
      </w:r>
      <w:ins w:id="65" w:author="Stefan Stawiarski" w:date="2020-02-25T02:11:00Z">
        <w:r w:rsidR="00A45F63">
          <w:t xml:space="preserve"> an</w:t>
        </w:r>
      </w:ins>
      <w:r w:rsidR="00D73556">
        <w:t>, dass</w:t>
      </w:r>
      <w:ins w:id="66" w:author="Stefan Stawiarski" w:date="2020-02-25T02:11:00Z">
        <w:r w:rsidR="00A45F63">
          <w:t xml:space="preserve"> sich</w:t>
        </w:r>
      </w:ins>
      <w:r w:rsidR="00D73556">
        <w:t xml:space="preserve"> beide </w:t>
      </w:r>
      <w:del w:id="67" w:author="Stefan Stawiarski" w:date="2020-02-25T02:11:00Z">
        <w:r w:rsidR="00D73556" w:rsidDel="00A45F63">
          <w:delText xml:space="preserve">sich </w:delText>
        </w:r>
      </w:del>
      <w:r w:rsidR="00D73556">
        <w:t xml:space="preserve">beruhigen sollen. Adrian redet sich in Rage, dass Stefan einfach die Sitzung abbrechen möchte. Er merkt spitz an, dass wir bisher die Ressorts immer so verteilt hätten und er nicht </w:t>
      </w:r>
      <w:del w:id="68" w:author="Stefan Stawiarski" w:date="2020-02-25T02:11:00Z">
        <w:r w:rsidR="00D73556" w:rsidDel="00A45F63">
          <w:delText>versteht</w:delText>
        </w:r>
      </w:del>
      <w:ins w:id="69" w:author="Stefan Stawiarski" w:date="2020-02-25T02:11:00Z">
        <w:r w:rsidR="00A45F63">
          <w:t>versteh</w:t>
        </w:r>
        <w:r w:rsidR="00A45F63">
          <w:t>e</w:t>
        </w:r>
      </w:ins>
      <w:r w:rsidR="00D73556">
        <w:t xml:space="preserve">, warum es jetzt ein Drama gibt. </w:t>
      </w:r>
      <w:del w:id="70" w:author="Stefan Stawiarski" w:date="2020-02-25T02:12:00Z">
        <w:r w:rsidR="00D73556" w:rsidDel="00A45F63">
          <w:delText>Maxi stellt sich die Frage ob Stefan gerade wieder Aggressionsprobleme hat, da er nicht mehr antwortet</w:delText>
        </w:r>
        <w:r w:rsidR="00683C88" w:rsidDel="00A45F63">
          <w:delText>.</w:delText>
        </w:r>
        <w:r w:rsidR="00D73556" w:rsidDel="00A45F63">
          <w:delText xml:space="preserve"> </w:delText>
        </w:r>
      </w:del>
    </w:p>
    <w:p w14:paraId="1694742E" w14:textId="5E05896B" w:rsidR="00D73556" w:rsidRDefault="00D73556" w:rsidP="0091024D">
      <w:pPr>
        <w:jc w:val="both"/>
        <w:pPrChange w:id="71" w:author="Stefan Stawiarski" w:date="2020-02-25T02:24:00Z">
          <w:pPr/>
        </w:pPrChange>
      </w:pPr>
      <w:r>
        <w:t xml:space="preserve">Stefan erklärt, dass er die Sitzung gar nicht abbrechen </w:t>
      </w:r>
      <w:del w:id="72" w:author="Stefan Stawiarski" w:date="2020-02-25T02:41:00Z">
        <w:r w:rsidDel="007869C2">
          <w:delText>will</w:delText>
        </w:r>
      </w:del>
      <w:ins w:id="73" w:author="Stefan Stawiarski" w:date="2020-02-25T02:41:00Z">
        <w:r w:rsidR="007869C2">
          <w:t>wolle</w:t>
        </w:r>
      </w:ins>
      <w:r>
        <w:t xml:space="preserve">, da er nicht eine Streichung aller TOPs beantragt </w:t>
      </w:r>
      <w:del w:id="74" w:author="Stefan Stawiarski" w:date="2020-02-25T02:41:00Z">
        <w:r w:rsidDel="007869C2">
          <w:delText>hätte</w:delText>
        </w:r>
      </w:del>
      <w:ins w:id="75" w:author="Stefan Stawiarski" w:date="2020-02-25T02:41:00Z">
        <w:r w:rsidR="007869C2">
          <w:t>hat</w:t>
        </w:r>
      </w:ins>
      <w:ins w:id="76" w:author="Stefan Stawiarski" w:date="2020-02-25T02:35:00Z">
        <w:r w:rsidR="00A30E3B">
          <w:t>, sondern nur solche, welche keine Dringlichkeit vorwi</w:t>
        </w:r>
      </w:ins>
      <w:ins w:id="77" w:author="Stefan Stawiarski" w:date="2020-02-25T02:41:00Z">
        <w:r w:rsidR="007869C2">
          <w:t>e</w:t>
        </w:r>
      </w:ins>
      <w:ins w:id="78" w:author="Stefan Stawiarski" w:date="2020-02-25T02:35:00Z">
        <w:r w:rsidR="00A30E3B">
          <w:t xml:space="preserve">sen und Vorbereitung </w:t>
        </w:r>
        <w:proofErr w:type="spellStart"/>
        <w:r w:rsidR="00A30E3B">
          <w:t>bedür</w:t>
        </w:r>
      </w:ins>
      <w:ins w:id="79" w:author="Stefan Stawiarski" w:date="2020-02-25T02:41:00Z">
        <w:r w:rsidR="007869C2">
          <w:t>t</w:t>
        </w:r>
      </w:ins>
      <w:ins w:id="80" w:author="Stefan Stawiarski" w:date="2020-02-25T02:35:00Z">
        <w:r w:rsidR="00A30E3B">
          <w:t>fen</w:t>
        </w:r>
      </w:ins>
      <w:proofErr w:type="spellEnd"/>
      <w:r>
        <w:t>. Franzi sagt, dass Stefan doch gehen könne, wenn er kein</w:t>
      </w:r>
      <w:ins w:id="81" w:author="Stefan Stawiarski" w:date="2020-02-25T02:35:00Z">
        <w:r w:rsidR="00A30E3B">
          <w:t>en</w:t>
        </w:r>
      </w:ins>
      <w:r>
        <w:t xml:space="preserve"> Bock hat.</w:t>
      </w:r>
    </w:p>
    <w:p w14:paraId="17C04E04" w14:textId="111B02C9" w:rsidR="00D73556" w:rsidRPr="00EB23A9" w:rsidRDefault="00D73556" w:rsidP="0091024D">
      <w:pPr>
        <w:jc w:val="both"/>
        <w:rPr>
          <w:i/>
          <w:iCs/>
          <w:u w:val="single"/>
        </w:rPr>
        <w:pPrChange w:id="82" w:author="Stefan Stawiarski" w:date="2020-02-25T02:24:00Z">
          <w:pPr/>
        </w:pPrChange>
      </w:pPr>
      <w:del w:id="83" w:author="Stefan Stawiarski" w:date="2020-02-25T02:12:00Z">
        <w:r w:rsidRPr="00EB23A9" w:rsidDel="00A45F63">
          <w:rPr>
            <w:i/>
            <w:iCs/>
            <w:u w:val="single"/>
          </w:rPr>
          <w:delText>19:58 Uhr: Adrian hängt die Wäsche auf, schwört aber, alles mitbekommen zu haben</w:delText>
        </w:r>
        <w:r w:rsidR="00ED64ED" w:rsidRPr="00EB23A9" w:rsidDel="00A45F63">
          <w:rPr>
            <w:i/>
            <w:iCs/>
            <w:u w:val="single"/>
          </w:rPr>
          <w:delText>, insbesondere die Punkte die Stefan in der Diskussion darlegte.</w:delText>
        </w:r>
      </w:del>
    </w:p>
    <w:p w14:paraId="1DC23281" w14:textId="505BAB53" w:rsidR="00D73556" w:rsidRDefault="00D73556" w:rsidP="0091024D">
      <w:pPr>
        <w:jc w:val="both"/>
        <w:pPrChange w:id="84" w:author="Stefan Stawiarski" w:date="2020-02-25T02:24:00Z">
          <w:pPr/>
        </w:pPrChange>
      </w:pPr>
      <w:r>
        <w:t xml:space="preserve">Adrian sagt, er will </w:t>
      </w:r>
      <w:ins w:id="85" w:author="Stefan Stawiarski" w:date="2020-02-25T02:36:00Z">
        <w:r w:rsidR="00A30E3B">
          <w:t xml:space="preserve">die Ressorts </w:t>
        </w:r>
      </w:ins>
      <w:r>
        <w:t xml:space="preserve">weiterhin </w:t>
      </w:r>
      <w:del w:id="86" w:author="Stefan Stawiarski" w:date="2020-02-25T02:36:00Z">
        <w:r w:rsidDel="00A30E3B">
          <w:delText xml:space="preserve">die Ressorts </w:delText>
        </w:r>
      </w:del>
      <w:r>
        <w:t xml:space="preserve">offenlassen. </w:t>
      </w:r>
    </w:p>
    <w:p w14:paraId="3F8768E4" w14:textId="3A6BB332" w:rsidR="00D73556" w:rsidRPr="00EB23A9" w:rsidRDefault="00D73556" w:rsidP="0091024D">
      <w:pPr>
        <w:jc w:val="both"/>
        <w:rPr>
          <w:i/>
          <w:iCs/>
          <w:u w:val="single"/>
        </w:rPr>
        <w:pPrChange w:id="87" w:author="Stefan Stawiarski" w:date="2020-02-25T02:24:00Z">
          <w:pPr/>
        </w:pPrChange>
      </w:pPr>
      <w:r w:rsidRPr="00EB23A9">
        <w:rPr>
          <w:i/>
          <w:iCs/>
          <w:u w:val="single"/>
        </w:rPr>
        <w:t xml:space="preserve">19:59 Uhr: Stefan </w:t>
      </w:r>
      <w:proofErr w:type="spellStart"/>
      <w:r w:rsidRPr="00EB23A9">
        <w:rPr>
          <w:i/>
          <w:iCs/>
          <w:u w:val="single"/>
        </w:rPr>
        <w:t>disconnected</w:t>
      </w:r>
      <w:proofErr w:type="spellEnd"/>
      <w:r w:rsidRPr="00EB23A9">
        <w:rPr>
          <w:i/>
          <w:iCs/>
          <w:u w:val="single"/>
        </w:rPr>
        <w:t xml:space="preserve">. </w:t>
      </w:r>
    </w:p>
    <w:p w14:paraId="71BE98E6" w14:textId="54468C6B" w:rsidR="00D73556" w:rsidRDefault="00D73556" w:rsidP="0091024D">
      <w:pPr>
        <w:jc w:val="both"/>
        <w:pPrChange w:id="88" w:author="Stefan Stawiarski" w:date="2020-02-25T02:24:00Z">
          <w:pPr/>
        </w:pPrChange>
      </w:pPr>
      <w:del w:id="89" w:author="Stefan Stawiarski" w:date="2020-02-25T02:12:00Z">
        <w:r w:rsidDel="00A45F63">
          <w:delText xml:space="preserve">Es geht nun geoordnet weiter. </w:delText>
        </w:r>
      </w:del>
      <w:r>
        <w:t>Adrian findet zwar die Idee einer Mitgliederbetreuung grundsätzlich gut, will aber für heute keine weiteren</w:t>
      </w:r>
      <w:r w:rsidR="00683C88">
        <w:t xml:space="preserve"> Personen den</w:t>
      </w:r>
      <w:r>
        <w:t xml:space="preserve"> Ressorts außer oben genannte (Sascha, Stefan, Philippe) </w:t>
      </w:r>
      <w:r w:rsidR="00683C88">
        <w:t>zu</w:t>
      </w:r>
      <w:r>
        <w:t xml:space="preserve">teilen. Die Stimmung ist nun deutlich besser. </w:t>
      </w:r>
    </w:p>
    <w:p w14:paraId="77B80089" w14:textId="378CF7D7" w:rsidR="00F8599E" w:rsidRPr="00EB23A9" w:rsidRDefault="00D73556" w:rsidP="0091024D">
      <w:pPr>
        <w:jc w:val="both"/>
        <w:rPr>
          <w:i/>
          <w:iCs/>
          <w:u w:val="single"/>
        </w:rPr>
        <w:pPrChange w:id="90" w:author="Stefan Stawiarski" w:date="2020-02-25T02:24:00Z">
          <w:pPr/>
        </w:pPrChange>
      </w:pPr>
      <w:r w:rsidRPr="00EB23A9">
        <w:rPr>
          <w:i/>
          <w:iCs/>
          <w:u w:val="single"/>
        </w:rPr>
        <w:t xml:space="preserve">20:01 Uhr: Florian H. ist nun auch </w:t>
      </w:r>
      <w:del w:id="91" w:author="Stefan Stawiarski" w:date="2020-02-25T02:36:00Z">
        <w:r w:rsidRPr="00EB23A9" w:rsidDel="00A30E3B">
          <w:rPr>
            <w:i/>
            <w:iCs/>
            <w:u w:val="single"/>
          </w:rPr>
          <w:delText>dabei</w:delText>
        </w:r>
      </w:del>
      <w:ins w:id="92" w:author="Stefan Stawiarski" w:date="2020-02-25T02:36:00Z">
        <w:r w:rsidR="00A30E3B">
          <w:rPr>
            <w:i/>
            <w:iCs/>
            <w:u w:val="single"/>
          </w:rPr>
          <w:t>anwesend.</w:t>
        </w:r>
      </w:ins>
      <w:del w:id="93" w:author="Stefan Stawiarski" w:date="2020-02-25T02:12:00Z">
        <w:r w:rsidRPr="00EB23A9" w:rsidDel="00A45F63">
          <w:rPr>
            <w:i/>
            <w:iCs/>
            <w:u w:val="single"/>
          </w:rPr>
          <w:delText>, sein Kind schläft</w:delText>
        </w:r>
      </w:del>
      <w:r w:rsidRPr="00EB23A9">
        <w:rPr>
          <w:i/>
          <w:iCs/>
          <w:u w:val="single"/>
        </w:rPr>
        <w:t xml:space="preserve">. Er wird über die bisherigen Ereignisse aufgeklärt. </w:t>
      </w:r>
    </w:p>
    <w:p w14:paraId="2F184521" w14:textId="4027C495" w:rsidR="008A230F" w:rsidRDefault="008A230F" w:rsidP="0091024D">
      <w:pPr>
        <w:jc w:val="both"/>
        <w:pPrChange w:id="94" w:author="Stefan Stawiarski" w:date="2020-02-25T02:24:00Z">
          <w:pPr/>
        </w:pPrChange>
      </w:pPr>
      <w:r>
        <w:t>Maxi will ein verbindliches Aufgabenspektrum für die Mitgliederbetreuung. Franziska bittet darum, zur nächsten TOP zu gehen. Alle sind einverstanden.</w:t>
      </w:r>
    </w:p>
    <w:p w14:paraId="25628ACE" w14:textId="77777777" w:rsidR="008A230F" w:rsidRPr="008A230F" w:rsidRDefault="008A230F" w:rsidP="0091024D">
      <w:pPr>
        <w:jc w:val="both"/>
        <w:pPrChange w:id="95" w:author="Stefan Stawiarski" w:date="2020-02-25T02:24:00Z">
          <w:pPr/>
        </w:pPrChange>
      </w:pPr>
    </w:p>
    <w:p w14:paraId="09D0BB6E" w14:textId="5C808CB2" w:rsidR="004604CD" w:rsidRPr="008A230F" w:rsidRDefault="004604CD" w:rsidP="0091024D">
      <w:pPr>
        <w:jc w:val="both"/>
        <w:pPrChange w:id="96" w:author="Stefan Stawiarski" w:date="2020-02-25T02:24:00Z">
          <w:pPr/>
        </w:pPrChange>
      </w:pPr>
      <w:r w:rsidRPr="004604CD">
        <w:rPr>
          <w:b/>
        </w:rPr>
        <w:t xml:space="preserve">TOP 5 </w:t>
      </w:r>
      <w:r w:rsidR="008A230F" w:rsidRPr="008A230F">
        <w:rPr>
          <w:b/>
        </w:rPr>
        <w:t>Ziele für das Amtsjahr</w:t>
      </w:r>
    </w:p>
    <w:p w14:paraId="668E11C7" w14:textId="5A74158E" w:rsidR="008A230F" w:rsidRPr="008A230F" w:rsidRDefault="00ED64ED" w:rsidP="0091024D">
      <w:pPr>
        <w:jc w:val="both"/>
        <w:pPrChange w:id="97" w:author="Stefan Stawiarski" w:date="2020-02-25T02:24:00Z">
          <w:pPr/>
        </w:pPrChange>
      </w:pPr>
      <w:r>
        <w:t xml:space="preserve">Ziel für das Amtsjahr ist </w:t>
      </w:r>
      <w:r w:rsidR="008A230F">
        <w:t>Mitglieder</w:t>
      </w:r>
      <w:r>
        <w:t xml:space="preserve"> zu</w:t>
      </w:r>
      <w:r w:rsidR="008A230F">
        <w:t xml:space="preserve"> gewinnen und im e</w:t>
      </w:r>
      <w:del w:id="98" w:author="Stefan Stawiarski" w:date="2020-02-25T02:13:00Z">
        <w:r w:rsidR="008A230F" w:rsidDel="00A45F63">
          <w:delText>-s</w:delText>
        </w:r>
      </w:del>
      <w:ins w:id="99" w:author="Stefan Stawiarski" w:date="2020-02-25T02:13:00Z">
        <w:r w:rsidR="00A45F63">
          <w:t>S</w:t>
        </w:r>
      </w:ins>
      <w:r w:rsidR="008A230F">
        <w:t>port</w:t>
      </w:r>
      <w:del w:id="100" w:author="Stefan Stawiarski" w:date="2020-02-25T02:13:00Z">
        <w:r w:rsidR="008A230F" w:rsidDel="00A45F63">
          <w:delText xml:space="preserve"> </w:delText>
        </w:r>
      </w:del>
      <w:ins w:id="101" w:author="Stefan Stawiarski" w:date="2020-02-25T02:13:00Z">
        <w:r w:rsidR="00A45F63">
          <w:t>-</w:t>
        </w:r>
      </w:ins>
      <w:r w:rsidR="008A230F">
        <w:t xml:space="preserve">Sektor aktiv </w:t>
      </w:r>
      <w:ins w:id="102" w:author="Stefan Stawiarski" w:date="2020-02-25T02:13:00Z">
        <w:r w:rsidR="00A45F63">
          <w:t xml:space="preserve">zu </w:t>
        </w:r>
      </w:ins>
      <w:r w:rsidR="008A230F">
        <w:t>werden. Maxi fragt, ob Kevin Heck noch e</w:t>
      </w:r>
      <w:del w:id="103" w:author="Stefan Stawiarski" w:date="2020-02-25T02:13:00Z">
        <w:r w:rsidR="008A230F" w:rsidDel="00A45F63">
          <w:delText>-s</w:delText>
        </w:r>
      </w:del>
      <w:ins w:id="104" w:author="Stefan Stawiarski" w:date="2020-02-25T02:13:00Z">
        <w:r w:rsidR="00A45F63">
          <w:t>S</w:t>
        </w:r>
      </w:ins>
      <w:r w:rsidR="008A230F">
        <w:t xml:space="preserve">port </w:t>
      </w:r>
      <w:r>
        <w:t>B</w:t>
      </w:r>
      <w:r w:rsidR="008A230F">
        <w:t xml:space="preserve">eauftragter </w:t>
      </w:r>
      <w:del w:id="105" w:author="Stefan Stawiarski" w:date="2020-02-25T02:13:00Z">
        <w:r w:rsidR="008A230F" w:rsidDel="00A45F63">
          <w:delText>ist</w:delText>
        </w:r>
      </w:del>
      <w:ins w:id="106" w:author="Stefan Stawiarski" w:date="2020-02-25T02:13:00Z">
        <w:r w:rsidR="00A45F63">
          <w:t>sei</w:t>
        </w:r>
      </w:ins>
      <w:r w:rsidR="008A230F">
        <w:t>. Adrian bejaht es.</w:t>
      </w:r>
      <w:r>
        <w:t xml:space="preserve"> (Anm. Ist aber laut </w:t>
      </w:r>
      <w:del w:id="107" w:author="Stefan Stawiarski" w:date="2020-02-25T02:13:00Z">
        <w:r w:rsidDel="00A45F63">
          <w:delText xml:space="preserve">Satzung </w:delText>
        </w:r>
      </w:del>
      <w:ins w:id="108" w:author="Stefan Stawiarski" w:date="2020-02-25T02:13:00Z">
        <w:r w:rsidR="00A45F63">
          <w:t xml:space="preserve">Organisationspapier </w:t>
        </w:r>
      </w:ins>
      <w:r>
        <w:t>falsch!)</w:t>
      </w:r>
      <w:r w:rsidR="008A230F">
        <w:t xml:space="preserve"> </w:t>
      </w:r>
      <w:r>
        <w:t>Weitere Ziele sind die s</w:t>
      </w:r>
      <w:r w:rsidR="008A230F">
        <w:t xml:space="preserve">tärkere Zusammenarbeit mit den </w:t>
      </w:r>
      <w:del w:id="109" w:author="Stefan Stawiarski" w:date="2020-02-25T02:13:00Z">
        <w:r w:rsidR="008A230F" w:rsidDel="00A45F63">
          <w:delText>JuLis</w:delText>
        </w:r>
        <w:r w:rsidDel="00A45F63">
          <w:delText xml:space="preserve"> </w:delText>
        </w:r>
      </w:del>
      <w:ins w:id="110" w:author="Stefan Stawiarski" w:date="2020-02-25T02:13:00Z">
        <w:r w:rsidR="00A45F63">
          <w:t xml:space="preserve">Jungen Liberalen </w:t>
        </w:r>
      </w:ins>
      <w:r>
        <w:t xml:space="preserve">und die Aufnahme / Fortführung von </w:t>
      </w:r>
      <w:r w:rsidR="008A230F">
        <w:t>Gespräche</w:t>
      </w:r>
      <w:r>
        <w:t>n</w:t>
      </w:r>
      <w:r w:rsidR="008A230F">
        <w:t xml:space="preserve"> mit anderen Organisationen (</w:t>
      </w:r>
      <w:ins w:id="111" w:author="Stefan Stawiarski" w:date="2020-02-25T02:13:00Z">
        <w:r w:rsidR="00A45F63">
          <w:t xml:space="preserve">z.B. </w:t>
        </w:r>
      </w:ins>
      <w:proofErr w:type="spellStart"/>
      <w:r w:rsidR="008A230F">
        <w:t>gamescom</w:t>
      </w:r>
      <w:proofErr w:type="spellEnd"/>
      <w:r w:rsidR="008A230F">
        <w:t xml:space="preserve">). Maxi will </w:t>
      </w:r>
      <w:proofErr w:type="spellStart"/>
      <w:r w:rsidR="008A230F">
        <w:t>S</w:t>
      </w:r>
      <w:r>
        <w:t>ocial</w:t>
      </w:r>
      <w:proofErr w:type="spellEnd"/>
      <w:r>
        <w:t xml:space="preserve"> Media</w:t>
      </w:r>
      <w:r w:rsidR="008A230F">
        <w:t xml:space="preserve"> ausbauen (</w:t>
      </w:r>
      <w:ins w:id="112" w:author="Stefan Stawiarski" w:date="2020-02-25T02:13:00Z">
        <w:r w:rsidR="00A45F63">
          <w:t xml:space="preserve">insbesondere </w:t>
        </w:r>
      </w:ins>
      <w:r w:rsidR="008A230F">
        <w:t xml:space="preserve">Instagram).  Adrian </w:t>
      </w:r>
      <w:r>
        <w:t xml:space="preserve">ist der Auffassung, man hätte nun das </w:t>
      </w:r>
      <w:r w:rsidR="008A230F">
        <w:t>wichtigste umrissen, konkretisieren könne man noch später.</w:t>
      </w:r>
    </w:p>
    <w:p w14:paraId="4E58C47A" w14:textId="77777777" w:rsidR="004604CD" w:rsidRPr="004604CD" w:rsidRDefault="004604CD" w:rsidP="0091024D">
      <w:pPr>
        <w:jc w:val="both"/>
        <w:rPr>
          <w:b/>
        </w:rPr>
        <w:pPrChange w:id="113" w:author="Stefan Stawiarski" w:date="2020-02-25T02:24:00Z">
          <w:pPr/>
        </w:pPrChange>
      </w:pPr>
    </w:p>
    <w:p w14:paraId="734045B7" w14:textId="39D293F6" w:rsidR="004604CD" w:rsidRPr="004604CD" w:rsidRDefault="004604CD" w:rsidP="0091024D">
      <w:pPr>
        <w:jc w:val="both"/>
        <w:rPr>
          <w:b/>
        </w:rPr>
        <w:pPrChange w:id="114" w:author="Stefan Stawiarski" w:date="2020-02-25T02:24:00Z">
          <w:pPr/>
        </w:pPrChange>
      </w:pPr>
      <w:r w:rsidRPr="004604CD">
        <w:rPr>
          <w:b/>
        </w:rPr>
        <w:t xml:space="preserve">TOP 6 </w:t>
      </w:r>
      <w:proofErr w:type="spellStart"/>
      <w:r w:rsidR="008A230F" w:rsidRPr="008A230F">
        <w:rPr>
          <w:b/>
        </w:rPr>
        <w:t>Ombudsmitglied</w:t>
      </w:r>
      <w:proofErr w:type="spellEnd"/>
    </w:p>
    <w:p w14:paraId="6317A1F9" w14:textId="3144561C" w:rsidR="004604CD" w:rsidRDefault="008A230F" w:rsidP="0091024D">
      <w:pPr>
        <w:jc w:val="both"/>
        <w:pPrChange w:id="115" w:author="Stefan Stawiarski" w:date="2020-02-25T02:24:00Z">
          <w:pPr/>
        </w:pPrChange>
      </w:pPr>
      <w:r>
        <w:t>Ombud</w:t>
      </w:r>
      <w:ins w:id="116" w:author="Stefan Stawiarski" w:date="2020-02-25T02:14:00Z">
        <w:r w:rsidR="00A45F63">
          <w:t>sperson</w:t>
        </w:r>
      </w:ins>
      <w:r>
        <w:t xml:space="preserve"> wird auf der </w:t>
      </w:r>
      <w:proofErr w:type="spellStart"/>
      <w:r>
        <w:t>aoMV</w:t>
      </w:r>
      <w:proofErr w:type="spellEnd"/>
      <w:r>
        <w:t xml:space="preserve"> gewählt. </w:t>
      </w:r>
      <w:del w:id="117" w:author="Stefan Stawiarski" w:date="2020-02-25T02:14:00Z">
        <w:r w:rsidDel="00A45F63">
          <w:delText xml:space="preserve">Wir können </w:delText>
        </w:r>
      </w:del>
      <w:ins w:id="118" w:author="Stefan Stawiarski" w:date="2020-02-25T02:14:00Z">
        <w:r w:rsidR="00A45F63">
          <w:t xml:space="preserve">Es besteht </w:t>
        </w:r>
      </w:ins>
      <w:r>
        <w:t xml:space="preserve">aber </w:t>
      </w:r>
      <w:ins w:id="119" w:author="Stefan Stawiarski" w:date="2020-02-25T02:14:00Z">
        <w:r w:rsidR="00A45F63">
          <w:t xml:space="preserve">die Möglichkeit, eine </w:t>
        </w:r>
      </w:ins>
      <w:r>
        <w:t xml:space="preserve">Vertrauensperson </w:t>
      </w:r>
      <w:ins w:id="120" w:author="Stefan Stawiarski" w:date="2020-02-25T02:14:00Z">
        <w:r w:rsidR="00A45F63">
          <w:t xml:space="preserve">zu </w:t>
        </w:r>
      </w:ins>
      <w:r>
        <w:t xml:space="preserve">ernennen. Patrick </w:t>
      </w:r>
      <w:proofErr w:type="spellStart"/>
      <w:r>
        <w:t>Arleth</w:t>
      </w:r>
      <w:proofErr w:type="spellEnd"/>
      <w:r>
        <w:t xml:space="preserve"> hat sich als Vertrauensperson beworben (mit Vorstellung</w:t>
      </w:r>
      <w:ins w:id="121" w:author="Stefan Stawiarski" w:date="2020-02-25T02:37:00Z">
        <w:r w:rsidR="00A30E3B">
          <w:t>sschreiben</w:t>
        </w:r>
      </w:ins>
      <w:r>
        <w:t xml:space="preserve">). Adrian </w:t>
      </w:r>
      <w:del w:id="122" w:author="Stefan Stawiarski" w:date="2020-02-25T02:14:00Z">
        <w:r w:rsidDel="00A45F63">
          <w:delText>ließt</w:delText>
        </w:r>
      </w:del>
      <w:ins w:id="123" w:author="Stefan Stawiarski" w:date="2020-02-25T02:14:00Z">
        <w:r w:rsidR="00A45F63">
          <w:t>liest</w:t>
        </w:r>
      </w:ins>
      <w:r>
        <w:t xml:space="preserve"> diese</w:t>
      </w:r>
      <w:ins w:id="124" w:author="Stefan Stawiarski" w:date="2020-02-25T02:37:00Z">
        <w:r w:rsidR="00A30E3B">
          <w:t>s</w:t>
        </w:r>
      </w:ins>
      <w:r>
        <w:t xml:space="preserve"> vor. </w:t>
      </w:r>
      <w:r w:rsidR="00BA5AEB">
        <w:t xml:space="preserve">Der </w:t>
      </w:r>
      <w:del w:id="125" w:author="Stefan Stawiarski" w:date="2020-02-25T02:14:00Z">
        <w:r w:rsidR="00BA5AEB" w:rsidDel="00A45F63">
          <w:delText xml:space="preserve">gesamte </w:delText>
        </w:r>
      </w:del>
      <w:ins w:id="126" w:author="Stefan Stawiarski" w:date="2020-02-25T02:14:00Z">
        <w:r w:rsidR="00A45F63">
          <w:t xml:space="preserve">anwesende </w:t>
        </w:r>
      </w:ins>
      <w:r w:rsidR="00BA5AEB">
        <w:t xml:space="preserve">Vorstand ist dafür, ihn als Vertrauensperson zu ernennen. </w:t>
      </w:r>
      <w:r w:rsidR="00683C88">
        <w:t xml:space="preserve">Patrick </w:t>
      </w:r>
      <w:proofErr w:type="spellStart"/>
      <w:r w:rsidR="00683C88">
        <w:t>Arleth</w:t>
      </w:r>
      <w:proofErr w:type="spellEnd"/>
      <w:r w:rsidR="00683C88">
        <w:t xml:space="preserve"> ist nun eine </w:t>
      </w:r>
      <w:ins w:id="127" w:author="Stefan Stawiarski" w:date="2020-02-25T02:14:00Z">
        <w:r w:rsidR="00A45F63">
          <w:t xml:space="preserve">die </w:t>
        </w:r>
      </w:ins>
      <w:r w:rsidR="00683C88">
        <w:t>Vertrauensperson</w:t>
      </w:r>
      <w:ins w:id="128" w:author="Stefan Stawiarski" w:date="2020-02-25T02:14:00Z">
        <w:r w:rsidR="00A45F63">
          <w:t xml:space="preserve"> der Liberalen Gamer</w:t>
        </w:r>
      </w:ins>
      <w:r w:rsidR="00683C88">
        <w:t>.</w:t>
      </w:r>
    </w:p>
    <w:p w14:paraId="60E4C26B" w14:textId="2B22D5E4" w:rsidR="0082338C" w:rsidRPr="00EB23A9" w:rsidDel="00A30E3B" w:rsidRDefault="0082338C" w:rsidP="0091024D">
      <w:pPr>
        <w:jc w:val="both"/>
        <w:rPr>
          <w:del w:id="129" w:author="Stefan Stawiarski" w:date="2020-02-25T02:37:00Z"/>
          <w:i/>
          <w:iCs/>
          <w:u w:val="single"/>
        </w:rPr>
        <w:pPrChange w:id="130" w:author="Stefan Stawiarski" w:date="2020-02-25T02:24:00Z">
          <w:pPr/>
        </w:pPrChange>
      </w:pPr>
      <w:r w:rsidRPr="00EB23A9">
        <w:rPr>
          <w:i/>
          <w:iCs/>
          <w:u w:val="single"/>
        </w:rPr>
        <w:lastRenderedPageBreak/>
        <w:t>20:17</w:t>
      </w:r>
      <w:r w:rsidR="00EF0C67">
        <w:rPr>
          <w:i/>
          <w:iCs/>
          <w:u w:val="single"/>
        </w:rPr>
        <w:t xml:space="preserve"> Uhr</w:t>
      </w:r>
      <w:r w:rsidR="00EB23A9" w:rsidRPr="00EB23A9">
        <w:rPr>
          <w:i/>
          <w:iCs/>
          <w:u w:val="single"/>
        </w:rPr>
        <w:t>:</w:t>
      </w:r>
      <w:r w:rsidRPr="00EB23A9">
        <w:rPr>
          <w:i/>
          <w:iCs/>
          <w:u w:val="single"/>
        </w:rPr>
        <w:t xml:space="preserve"> Philippe betritt die Vorstandssitzung</w:t>
      </w:r>
      <w:r w:rsidR="00EB23A9" w:rsidRPr="00EB23A9">
        <w:rPr>
          <w:i/>
          <w:iCs/>
          <w:u w:val="single"/>
        </w:rPr>
        <w:t>.</w:t>
      </w:r>
    </w:p>
    <w:p w14:paraId="1CADBF80" w14:textId="77777777" w:rsidR="004604CD" w:rsidRDefault="004604CD" w:rsidP="0091024D">
      <w:pPr>
        <w:jc w:val="both"/>
        <w:pPrChange w:id="131" w:author="Stefan Stawiarski" w:date="2020-02-25T02:24:00Z">
          <w:pPr/>
        </w:pPrChange>
      </w:pPr>
    </w:p>
    <w:p w14:paraId="2270E834" w14:textId="2400B19B" w:rsidR="0082338C" w:rsidRPr="00BA5AEB" w:rsidRDefault="004604CD" w:rsidP="0091024D">
      <w:pPr>
        <w:jc w:val="both"/>
        <w:rPr>
          <w:b/>
        </w:rPr>
        <w:pPrChange w:id="132" w:author="Stefan Stawiarski" w:date="2020-02-25T02:24:00Z">
          <w:pPr/>
        </w:pPrChange>
      </w:pPr>
      <w:r w:rsidRPr="004604CD">
        <w:rPr>
          <w:b/>
        </w:rPr>
        <w:t xml:space="preserve">TOP 7 </w:t>
      </w:r>
      <w:r w:rsidR="00BA5AEB" w:rsidRPr="00BA5AEB">
        <w:rPr>
          <w:b/>
        </w:rPr>
        <w:t>eSport-Beauftragter</w:t>
      </w:r>
    </w:p>
    <w:p w14:paraId="4D3D34F3" w14:textId="581A376C" w:rsidR="00BA5AEB" w:rsidRDefault="00BA5AEB" w:rsidP="0091024D">
      <w:pPr>
        <w:jc w:val="both"/>
        <w:rPr>
          <w:bCs/>
        </w:rPr>
        <w:pPrChange w:id="133" w:author="Stefan Stawiarski" w:date="2020-02-25T02:24:00Z">
          <w:pPr/>
        </w:pPrChange>
      </w:pPr>
      <w:r>
        <w:rPr>
          <w:bCs/>
        </w:rPr>
        <w:t xml:space="preserve">Adrian </w:t>
      </w:r>
      <w:ins w:id="134" w:author="Stefan Stawiarski" w:date="2020-02-25T02:37:00Z">
        <w:r w:rsidR="00A30E3B">
          <w:rPr>
            <w:bCs/>
          </w:rPr>
          <w:t xml:space="preserve">versucht </w:t>
        </w:r>
      </w:ins>
      <w:del w:id="135" w:author="Stefan Stawiarski" w:date="2020-02-25T02:37:00Z">
        <w:r w:rsidDel="00A30E3B">
          <w:rPr>
            <w:bCs/>
          </w:rPr>
          <w:delText xml:space="preserve">ruft </w:delText>
        </w:r>
      </w:del>
      <w:r>
        <w:rPr>
          <w:bCs/>
        </w:rPr>
        <w:t>Kevin H</w:t>
      </w:r>
      <w:r w:rsidR="00EB23A9">
        <w:rPr>
          <w:bCs/>
        </w:rPr>
        <w:t>.</w:t>
      </w:r>
      <w:r>
        <w:rPr>
          <w:bCs/>
        </w:rPr>
        <w:t xml:space="preserve"> an</w:t>
      </w:r>
      <w:ins w:id="136" w:author="Stefan Stawiarski" w:date="2020-02-25T02:37:00Z">
        <w:r w:rsidR="00A30E3B">
          <w:rPr>
            <w:bCs/>
          </w:rPr>
          <w:t>zu</w:t>
        </w:r>
        <w:r w:rsidR="00A30E3B">
          <w:rPr>
            <w:bCs/>
          </w:rPr>
          <w:t>ruf</w:t>
        </w:r>
        <w:r w:rsidR="00A30E3B">
          <w:rPr>
            <w:bCs/>
          </w:rPr>
          <w:t>en</w:t>
        </w:r>
      </w:ins>
      <w:r>
        <w:rPr>
          <w:bCs/>
        </w:rPr>
        <w:t xml:space="preserve">, dieser ist aber nicht erreichbar. Er hat auch nicht seine Bereitschaft zur </w:t>
      </w:r>
      <w:ins w:id="137" w:author="Stefan Stawiarski" w:date="2020-02-25T02:15:00Z">
        <w:r w:rsidR="00A45F63">
          <w:rPr>
            <w:bCs/>
          </w:rPr>
          <w:t xml:space="preserve">erneuten </w:t>
        </w:r>
      </w:ins>
      <w:r>
        <w:rPr>
          <w:bCs/>
        </w:rPr>
        <w:t xml:space="preserve">Kandidatur nach der Wahl des neuen Vorstandes geäußert. Adrian sagt, dass Kevin </w:t>
      </w:r>
      <w:r w:rsidR="00EB23A9">
        <w:rPr>
          <w:bCs/>
        </w:rPr>
        <w:t xml:space="preserve">H. </w:t>
      </w:r>
      <w:r>
        <w:rPr>
          <w:bCs/>
        </w:rPr>
        <w:t xml:space="preserve">aber in einem bilateralen Gespräch bekundet hat, noch einmal </w:t>
      </w:r>
      <w:r w:rsidR="00EB23A9">
        <w:rPr>
          <w:bCs/>
        </w:rPr>
        <w:t>B</w:t>
      </w:r>
      <w:r>
        <w:rPr>
          <w:bCs/>
        </w:rPr>
        <w:t xml:space="preserve">eauftragter </w:t>
      </w:r>
      <w:ins w:id="138" w:author="Stefan Stawiarski" w:date="2020-02-25T02:15:00Z">
        <w:r w:rsidR="00A45F63">
          <w:rPr>
            <w:bCs/>
          </w:rPr>
          <w:t xml:space="preserve">werden </w:t>
        </w:r>
      </w:ins>
      <w:r>
        <w:rPr>
          <w:bCs/>
        </w:rPr>
        <w:t xml:space="preserve">zu </w:t>
      </w:r>
      <w:del w:id="139" w:author="Stefan Stawiarski" w:date="2020-02-25T02:15:00Z">
        <w:r w:rsidDel="00A45F63">
          <w:rPr>
            <w:bCs/>
          </w:rPr>
          <w:delText xml:space="preserve">sein </w:delText>
        </w:r>
      </w:del>
      <w:r>
        <w:rPr>
          <w:bCs/>
        </w:rPr>
        <w:t xml:space="preserve">wollen. </w:t>
      </w:r>
    </w:p>
    <w:p w14:paraId="37CDC90B" w14:textId="74C1BEAE" w:rsidR="00D57AF8" w:rsidRDefault="00285530" w:rsidP="0091024D">
      <w:pPr>
        <w:jc w:val="both"/>
        <w:rPr>
          <w:bCs/>
        </w:rPr>
        <w:pPrChange w:id="140" w:author="Stefan Stawiarski" w:date="2020-02-25T02:24:00Z">
          <w:pPr/>
        </w:pPrChange>
      </w:pPr>
      <w:r>
        <w:rPr>
          <w:bCs/>
        </w:rPr>
        <w:t xml:space="preserve">Die </w:t>
      </w:r>
      <w:r w:rsidR="00EB23A9">
        <w:rPr>
          <w:bCs/>
        </w:rPr>
        <w:t>Wahl</w:t>
      </w:r>
      <w:r w:rsidR="00D57AF8">
        <w:rPr>
          <w:bCs/>
        </w:rPr>
        <w:t xml:space="preserve"> gilt</w:t>
      </w:r>
      <w:r w:rsidR="00EB23A9">
        <w:rPr>
          <w:bCs/>
        </w:rPr>
        <w:t xml:space="preserve"> dann als</w:t>
      </w:r>
      <w:r w:rsidR="00D57AF8">
        <w:rPr>
          <w:bCs/>
        </w:rPr>
        <w:t xml:space="preserve"> vorbehaltlich, bis </w:t>
      </w:r>
      <w:r w:rsidR="00EB23A9">
        <w:rPr>
          <w:bCs/>
        </w:rPr>
        <w:t>Kevin H. dieser</w:t>
      </w:r>
      <w:r w:rsidR="00D57AF8">
        <w:rPr>
          <w:bCs/>
        </w:rPr>
        <w:t xml:space="preserve"> zustimmt. Rest des Vorstandes ist für das </w:t>
      </w:r>
      <w:r w:rsidR="00683C88">
        <w:rPr>
          <w:bCs/>
        </w:rPr>
        <w:t xml:space="preserve">gerade genannte </w:t>
      </w:r>
      <w:r w:rsidR="00D57AF8">
        <w:rPr>
          <w:bCs/>
        </w:rPr>
        <w:t xml:space="preserve">Vorgehen. </w:t>
      </w:r>
    </w:p>
    <w:p w14:paraId="42FC5B2B" w14:textId="00E8E096" w:rsidR="00D57AF8" w:rsidRDefault="00D57AF8" w:rsidP="0091024D">
      <w:pPr>
        <w:jc w:val="both"/>
        <w:rPr>
          <w:bCs/>
        </w:rPr>
        <w:pPrChange w:id="141" w:author="Stefan Stawiarski" w:date="2020-02-25T02:24:00Z">
          <w:pPr/>
        </w:pPrChange>
      </w:pPr>
      <w:r>
        <w:rPr>
          <w:bCs/>
        </w:rPr>
        <w:t>Es gibt Wortmeldungen. Franzi und Max kritisieren Kevin</w:t>
      </w:r>
      <w:r w:rsidR="00EB23A9">
        <w:rPr>
          <w:bCs/>
        </w:rPr>
        <w:t xml:space="preserve"> Heck</w:t>
      </w:r>
      <w:r>
        <w:rPr>
          <w:bCs/>
        </w:rPr>
        <w:t>s Arbeit. Adrian schließt sich der Meinung an</w:t>
      </w:r>
      <w:r w:rsidR="00683C88">
        <w:rPr>
          <w:bCs/>
        </w:rPr>
        <w:t xml:space="preserve"> - m</w:t>
      </w:r>
      <w:r>
        <w:rPr>
          <w:bCs/>
        </w:rPr>
        <w:t xml:space="preserve">erkt sogar an, </w:t>
      </w:r>
      <w:del w:id="142" w:author="Stefan Stawiarski" w:date="2020-02-25T02:38:00Z">
        <w:r w:rsidDel="00A30E3B">
          <w:rPr>
            <w:bCs/>
          </w:rPr>
          <w:delText>er</w:delText>
        </w:r>
        <w:r w:rsidR="00683C88" w:rsidDel="00A30E3B">
          <w:rPr>
            <w:bCs/>
          </w:rPr>
          <w:delText xml:space="preserve"> (</w:delText>
        </w:r>
      </w:del>
      <w:r w:rsidR="00683C88">
        <w:rPr>
          <w:bCs/>
        </w:rPr>
        <w:t>Kevin H.</w:t>
      </w:r>
      <w:del w:id="143" w:author="Stefan Stawiarski" w:date="2020-02-25T02:38:00Z">
        <w:r w:rsidR="00683C88" w:rsidDel="00A30E3B">
          <w:rPr>
            <w:bCs/>
          </w:rPr>
          <w:delText>)</w:delText>
        </w:r>
      </w:del>
      <w:r>
        <w:rPr>
          <w:bCs/>
        </w:rPr>
        <w:t xml:space="preserve"> hätte „nichts gemacht“. Florian will alles anders machen</w:t>
      </w:r>
      <w:del w:id="144" w:author="Stefan Stawiarski" w:date="2020-02-25T02:39:00Z">
        <w:r w:rsidDel="00A30E3B">
          <w:rPr>
            <w:bCs/>
          </w:rPr>
          <w:delText xml:space="preserve">. </w:delText>
        </w:r>
      </w:del>
      <w:ins w:id="145" w:author="Stefan Stawiarski" w:date="2020-02-25T02:39:00Z">
        <w:r w:rsidR="00A30E3B">
          <w:rPr>
            <w:bCs/>
          </w:rPr>
          <w:t>:</w:t>
        </w:r>
        <w:r w:rsidR="00A30E3B">
          <w:rPr>
            <w:bCs/>
          </w:rPr>
          <w:t xml:space="preserve"> </w:t>
        </w:r>
      </w:ins>
      <w:r>
        <w:rPr>
          <w:bCs/>
        </w:rPr>
        <w:t xml:space="preserve">Er möchte, dass wir erst </w:t>
      </w:r>
      <w:r w:rsidR="00EB23A9">
        <w:rPr>
          <w:bCs/>
        </w:rPr>
        <w:t>ein</w:t>
      </w:r>
      <w:r>
        <w:rPr>
          <w:bCs/>
        </w:rPr>
        <w:t xml:space="preserve">mal regelmäßig </w:t>
      </w:r>
      <w:proofErr w:type="spellStart"/>
      <w:r>
        <w:rPr>
          <w:bCs/>
        </w:rPr>
        <w:t>casual</w:t>
      </w:r>
      <w:proofErr w:type="spellEnd"/>
      <w:r>
        <w:rPr>
          <w:bCs/>
        </w:rPr>
        <w:t xml:space="preserve"> miteinander zocken</w:t>
      </w:r>
      <w:r w:rsidR="00345A4B">
        <w:rPr>
          <w:bCs/>
        </w:rPr>
        <w:t xml:space="preserve">. Es wird darüber diskutiert, was unter „Training“ </w:t>
      </w:r>
      <w:r w:rsidR="00EB23A9">
        <w:rPr>
          <w:bCs/>
        </w:rPr>
        <w:t>bei e</w:t>
      </w:r>
      <w:del w:id="146" w:author="Stefan Stawiarski" w:date="2020-02-25T02:16:00Z">
        <w:r w:rsidR="00EB23A9" w:rsidDel="00A45F63">
          <w:rPr>
            <w:bCs/>
          </w:rPr>
          <w:delText>-s</w:delText>
        </w:r>
      </w:del>
      <w:ins w:id="147" w:author="Stefan Stawiarski" w:date="2020-02-25T02:16:00Z">
        <w:r w:rsidR="00A45F63">
          <w:rPr>
            <w:bCs/>
          </w:rPr>
          <w:t>S</w:t>
        </w:r>
      </w:ins>
      <w:r w:rsidR="00EB23A9">
        <w:rPr>
          <w:bCs/>
        </w:rPr>
        <w:t xml:space="preserve">port </w:t>
      </w:r>
      <w:r w:rsidR="00345A4B">
        <w:rPr>
          <w:bCs/>
        </w:rPr>
        <w:t xml:space="preserve">verstanden wird. </w:t>
      </w:r>
    </w:p>
    <w:p w14:paraId="4C9CE8F9" w14:textId="1F9D81E9" w:rsidR="00345A4B" w:rsidRDefault="00345A4B" w:rsidP="0091024D">
      <w:pPr>
        <w:jc w:val="both"/>
        <w:rPr>
          <w:bCs/>
        </w:rPr>
        <w:pPrChange w:id="148" w:author="Stefan Stawiarski" w:date="2020-02-25T02:24:00Z">
          <w:pPr/>
        </w:pPrChange>
      </w:pPr>
      <w:r>
        <w:rPr>
          <w:bCs/>
        </w:rPr>
        <w:t xml:space="preserve">Franziska merkt an, dass Interessensgruppen auf </w:t>
      </w:r>
      <w:proofErr w:type="spellStart"/>
      <w:r>
        <w:rPr>
          <w:bCs/>
        </w:rPr>
        <w:t>Whatsapp</w:t>
      </w:r>
      <w:proofErr w:type="spellEnd"/>
      <w:r>
        <w:rPr>
          <w:bCs/>
        </w:rPr>
        <w:t xml:space="preserve"> besser wären</w:t>
      </w:r>
      <w:del w:id="149" w:author="Stefan Stawiarski" w:date="2020-02-25T02:16:00Z">
        <w:r w:rsidDel="00A45F63">
          <w:rPr>
            <w:bCs/>
          </w:rPr>
          <w:delText xml:space="preserve">, </w:delText>
        </w:r>
      </w:del>
      <w:ins w:id="150" w:author="Stefan Stawiarski" w:date="2020-02-25T02:16:00Z">
        <w:r w:rsidR="00A45F63">
          <w:rPr>
            <w:bCs/>
          </w:rPr>
          <w:t>;</w:t>
        </w:r>
        <w:r w:rsidR="00A45F63">
          <w:rPr>
            <w:bCs/>
          </w:rPr>
          <w:t xml:space="preserve"> </w:t>
        </w:r>
      </w:ins>
      <w:r>
        <w:rPr>
          <w:bCs/>
        </w:rPr>
        <w:t>unabhängig davon</w:t>
      </w:r>
      <w:ins w:id="151" w:author="Stefan Stawiarski" w:date="2020-02-25T02:16:00Z">
        <w:r w:rsidR="00A45F63">
          <w:rPr>
            <w:bCs/>
          </w:rPr>
          <w:t>,</w:t>
        </w:r>
      </w:ins>
      <w:r>
        <w:rPr>
          <w:bCs/>
        </w:rPr>
        <w:t xml:space="preserve"> ob man das Spiel dann </w:t>
      </w:r>
      <w:proofErr w:type="spellStart"/>
      <w:r>
        <w:rPr>
          <w:bCs/>
        </w:rPr>
        <w:t>casual</w:t>
      </w:r>
      <w:proofErr w:type="spellEnd"/>
      <w:r>
        <w:rPr>
          <w:bCs/>
        </w:rPr>
        <w:t xml:space="preserve"> oder „professionell“ spielt.</w:t>
      </w:r>
      <w:r w:rsidR="00EB23A9">
        <w:rPr>
          <w:bCs/>
        </w:rPr>
        <w:t xml:space="preserve"> Als Beispiel für solch eine Interessensgruppe wird die „Stellaris“ Gruppe von Franziska genannt.</w:t>
      </w:r>
      <w:r>
        <w:rPr>
          <w:bCs/>
        </w:rPr>
        <w:t xml:space="preserve"> Es wird </w:t>
      </w:r>
      <w:r w:rsidR="00EB23A9">
        <w:rPr>
          <w:bCs/>
        </w:rPr>
        <w:t>nach</w:t>
      </w:r>
      <w:r>
        <w:rPr>
          <w:bCs/>
        </w:rPr>
        <w:t xml:space="preserve">gefragt, ob die Gruppe läuft. Florian und Philippe </w:t>
      </w:r>
      <w:del w:id="152" w:author="Stefan Stawiarski" w:date="2020-02-25T02:16:00Z">
        <w:r w:rsidDel="0091024D">
          <w:rPr>
            <w:bCs/>
          </w:rPr>
          <w:delText xml:space="preserve">bestätigen </w:delText>
        </w:r>
      </w:del>
      <w:ins w:id="153" w:author="Stefan Stawiarski" w:date="2020-02-25T02:16:00Z">
        <w:r w:rsidR="0091024D">
          <w:rPr>
            <w:bCs/>
          </w:rPr>
          <w:t xml:space="preserve">bejahen </w:t>
        </w:r>
      </w:ins>
      <w:r>
        <w:rPr>
          <w:bCs/>
        </w:rPr>
        <w:t xml:space="preserve">das. </w:t>
      </w:r>
    </w:p>
    <w:p w14:paraId="6902A25A" w14:textId="3D98D78A" w:rsidR="00345A4B" w:rsidRDefault="00EB23A9" w:rsidP="0091024D">
      <w:pPr>
        <w:jc w:val="both"/>
        <w:rPr>
          <w:bCs/>
        </w:rPr>
        <w:pPrChange w:id="154" w:author="Stefan Stawiarski" w:date="2020-02-25T02:24:00Z">
          <w:pPr/>
        </w:pPrChange>
      </w:pPr>
      <w:r>
        <w:rPr>
          <w:bCs/>
        </w:rPr>
        <w:t xml:space="preserve">Nun </w:t>
      </w:r>
      <w:r w:rsidR="00345A4B">
        <w:rPr>
          <w:bCs/>
        </w:rPr>
        <w:t>wird diskutiert</w:t>
      </w:r>
      <w:r>
        <w:rPr>
          <w:bCs/>
        </w:rPr>
        <w:t>,</w:t>
      </w:r>
      <w:r w:rsidR="00345A4B">
        <w:rPr>
          <w:bCs/>
        </w:rPr>
        <w:t xml:space="preserve"> ob man überhaupt e</w:t>
      </w:r>
      <w:del w:id="155" w:author="Stefan Stawiarski" w:date="2020-02-25T02:16:00Z">
        <w:r w:rsidR="00345A4B" w:rsidDel="0091024D">
          <w:rPr>
            <w:bCs/>
          </w:rPr>
          <w:delText>-s</w:delText>
        </w:r>
      </w:del>
      <w:ins w:id="156" w:author="Stefan Stawiarski" w:date="2020-02-25T02:16:00Z">
        <w:r w:rsidR="0091024D">
          <w:rPr>
            <w:bCs/>
          </w:rPr>
          <w:t>S</w:t>
        </w:r>
      </w:ins>
      <w:r w:rsidR="00345A4B">
        <w:rPr>
          <w:bCs/>
        </w:rPr>
        <w:t>port</w:t>
      </w:r>
      <w:del w:id="157" w:author="Stefan Stawiarski" w:date="2020-02-25T02:16:00Z">
        <w:r w:rsidR="00345A4B" w:rsidDel="0091024D">
          <w:rPr>
            <w:bCs/>
          </w:rPr>
          <w:delText xml:space="preserve"> t</w:delText>
        </w:r>
      </w:del>
      <w:ins w:id="158" w:author="Stefan Stawiarski" w:date="2020-02-25T02:16:00Z">
        <w:r w:rsidR="0091024D">
          <w:rPr>
            <w:bCs/>
          </w:rPr>
          <w:t>-T</w:t>
        </w:r>
      </w:ins>
      <w:r w:rsidR="00345A4B">
        <w:rPr>
          <w:bCs/>
        </w:rPr>
        <w:t xml:space="preserve">eams braucht. </w:t>
      </w:r>
    </w:p>
    <w:p w14:paraId="6AD6D8E5" w14:textId="09D60249" w:rsidR="00345A4B" w:rsidRPr="00EB23A9" w:rsidDel="0091024D" w:rsidRDefault="00345A4B" w:rsidP="0091024D">
      <w:pPr>
        <w:jc w:val="both"/>
        <w:rPr>
          <w:del w:id="159" w:author="Stefan Stawiarski" w:date="2020-02-25T02:16:00Z"/>
          <w:bCs/>
          <w:i/>
          <w:iCs/>
          <w:u w:val="single"/>
        </w:rPr>
        <w:pPrChange w:id="160" w:author="Stefan Stawiarski" w:date="2020-02-25T02:24:00Z">
          <w:pPr/>
        </w:pPrChange>
      </w:pPr>
      <w:del w:id="161" w:author="Stefan Stawiarski" w:date="2020-02-25T02:16:00Z">
        <w:r w:rsidRPr="00EB23A9" w:rsidDel="0091024D">
          <w:rPr>
            <w:bCs/>
            <w:i/>
            <w:iCs/>
            <w:u w:val="single"/>
          </w:rPr>
          <w:delText>20:40 Uhr: Maxi räumt die Spülmaschine ein.</w:delText>
        </w:r>
      </w:del>
    </w:p>
    <w:p w14:paraId="7BC4D88A" w14:textId="16BA9CDC" w:rsidR="00345A4B" w:rsidRDefault="00345A4B" w:rsidP="0091024D">
      <w:pPr>
        <w:jc w:val="both"/>
        <w:rPr>
          <w:bCs/>
        </w:rPr>
        <w:pPrChange w:id="162" w:author="Stefan Stawiarski" w:date="2020-02-25T02:24:00Z">
          <w:pPr/>
        </w:pPrChange>
      </w:pPr>
      <w:r>
        <w:rPr>
          <w:bCs/>
        </w:rPr>
        <w:t xml:space="preserve">Florian wiederholt: </w:t>
      </w:r>
      <w:del w:id="163" w:author="Stefan Stawiarski" w:date="2020-02-25T02:16:00Z">
        <w:r w:rsidDel="0091024D">
          <w:rPr>
            <w:bCs/>
          </w:rPr>
          <w:delText xml:space="preserve">er </w:delText>
        </w:r>
      </w:del>
      <w:ins w:id="164" w:author="Stefan Stawiarski" w:date="2020-02-25T02:16:00Z">
        <w:r w:rsidR="0091024D">
          <w:rPr>
            <w:bCs/>
          </w:rPr>
          <w:t>E</w:t>
        </w:r>
        <w:r w:rsidR="0091024D">
          <w:rPr>
            <w:bCs/>
          </w:rPr>
          <w:t xml:space="preserve">r </w:t>
        </w:r>
      </w:ins>
      <w:r>
        <w:rPr>
          <w:bCs/>
        </w:rPr>
        <w:t xml:space="preserve">will </w:t>
      </w:r>
      <w:proofErr w:type="spellStart"/>
      <w:r>
        <w:rPr>
          <w:bCs/>
        </w:rPr>
        <w:t>casual</w:t>
      </w:r>
      <w:proofErr w:type="spellEnd"/>
      <w:r>
        <w:rPr>
          <w:bCs/>
        </w:rPr>
        <w:t xml:space="preserve"> </w:t>
      </w:r>
      <w:r w:rsidR="0082338C">
        <w:rPr>
          <w:bCs/>
        </w:rPr>
        <w:t>G</w:t>
      </w:r>
      <w:r>
        <w:rPr>
          <w:bCs/>
        </w:rPr>
        <w:t xml:space="preserve">ruppen. Franziska ist dafür. </w:t>
      </w:r>
      <w:r w:rsidR="00285530">
        <w:rPr>
          <w:bCs/>
        </w:rPr>
        <w:t xml:space="preserve">Die Idee wird von Florian präzisiert: </w:t>
      </w:r>
      <w:del w:id="165" w:author="Stefan Stawiarski" w:date="2020-02-25T02:17:00Z">
        <w:r w:rsidR="00285530" w:rsidDel="0091024D">
          <w:rPr>
            <w:bCs/>
          </w:rPr>
          <w:delText xml:space="preserve">sollten </w:delText>
        </w:r>
      </w:del>
      <w:proofErr w:type="gramStart"/>
      <w:ins w:id="166" w:author="Stefan Stawiarski" w:date="2020-02-25T02:17:00Z">
        <w:r w:rsidR="0091024D">
          <w:rPr>
            <w:bCs/>
          </w:rPr>
          <w:t>S</w:t>
        </w:r>
        <w:r w:rsidR="0091024D">
          <w:rPr>
            <w:bCs/>
          </w:rPr>
          <w:t>ollten</w:t>
        </w:r>
        <w:proofErr w:type="gramEnd"/>
        <w:r w:rsidR="0091024D">
          <w:rPr>
            <w:bCs/>
          </w:rPr>
          <w:t xml:space="preserve"> </w:t>
        </w:r>
      </w:ins>
      <w:r>
        <w:rPr>
          <w:bCs/>
        </w:rPr>
        <w:t xml:space="preserve">diese Gruppen dann Turniere bestreiten wollen, kümmert sich der </w:t>
      </w:r>
      <w:r w:rsidR="00285530">
        <w:rPr>
          <w:bCs/>
        </w:rPr>
        <w:t>„</w:t>
      </w:r>
      <w:r>
        <w:rPr>
          <w:bCs/>
        </w:rPr>
        <w:t>Gaming Beauftragte</w:t>
      </w:r>
      <w:r w:rsidR="00285530">
        <w:rPr>
          <w:bCs/>
        </w:rPr>
        <w:t>“</w:t>
      </w:r>
      <w:r>
        <w:rPr>
          <w:bCs/>
        </w:rPr>
        <w:t xml:space="preserve"> (vormals </w:t>
      </w:r>
      <w:r w:rsidR="00285530">
        <w:rPr>
          <w:bCs/>
        </w:rPr>
        <w:t>e-</w:t>
      </w:r>
      <w:r>
        <w:rPr>
          <w:bCs/>
        </w:rPr>
        <w:t>Sport Beauftragter</w:t>
      </w:r>
      <w:r w:rsidR="00285530">
        <w:rPr>
          <w:bCs/>
        </w:rPr>
        <w:t xml:space="preserve"> – Florian möchte diesen umben</w:t>
      </w:r>
      <w:r w:rsidR="00683C88">
        <w:rPr>
          <w:bCs/>
        </w:rPr>
        <w:t>en</w:t>
      </w:r>
      <w:r w:rsidR="00285530">
        <w:rPr>
          <w:bCs/>
        </w:rPr>
        <w:t>nen</w:t>
      </w:r>
      <w:r>
        <w:rPr>
          <w:bCs/>
        </w:rPr>
        <w:t xml:space="preserve">) um die Organisation. Adrian sagt, dass dies schon der Stand sein sollte, aber dies einfach </w:t>
      </w:r>
      <w:r w:rsidR="0082338C">
        <w:rPr>
          <w:bCs/>
        </w:rPr>
        <w:t>wegen der Arbeit von Kevin</w:t>
      </w:r>
      <w:r w:rsidR="00C236C6">
        <w:rPr>
          <w:bCs/>
        </w:rPr>
        <w:t xml:space="preserve"> H.</w:t>
      </w:r>
      <w:r w:rsidR="0082338C">
        <w:rPr>
          <w:bCs/>
        </w:rPr>
        <w:t xml:space="preserve"> nicht geschehen ist. Philipp</w:t>
      </w:r>
      <w:r w:rsidR="00285530">
        <w:rPr>
          <w:bCs/>
        </w:rPr>
        <w:t>e</w:t>
      </w:r>
      <w:r w:rsidR="0082338C">
        <w:rPr>
          <w:bCs/>
        </w:rPr>
        <w:t xml:space="preserve"> sagt, dass sich organisch Gruppen daraus lösen müssen, nicht von oben herab. Wir „müssen weg davon, irgendwas konzipieren zu wollen“. </w:t>
      </w:r>
    </w:p>
    <w:p w14:paraId="576EAE44" w14:textId="47F3059E" w:rsidR="0082338C" w:rsidRPr="00EF0C67" w:rsidDel="0091024D" w:rsidRDefault="0082338C" w:rsidP="0091024D">
      <w:pPr>
        <w:jc w:val="both"/>
        <w:rPr>
          <w:del w:id="167" w:author="Stefan Stawiarski" w:date="2020-02-25T02:17:00Z"/>
          <w:bCs/>
          <w:i/>
          <w:iCs/>
          <w:u w:val="single"/>
        </w:rPr>
        <w:pPrChange w:id="168" w:author="Stefan Stawiarski" w:date="2020-02-25T02:24:00Z">
          <w:pPr/>
        </w:pPrChange>
      </w:pPr>
      <w:del w:id="169" w:author="Stefan Stawiarski" w:date="2020-02-25T02:17:00Z">
        <w:r w:rsidRPr="00EF0C67" w:rsidDel="0091024D">
          <w:rPr>
            <w:bCs/>
            <w:i/>
            <w:iCs/>
            <w:u w:val="single"/>
          </w:rPr>
          <w:delText xml:space="preserve">20:45 Uhr: Alle reden durcheinander. </w:delText>
        </w:r>
      </w:del>
    </w:p>
    <w:p w14:paraId="51C1ACD2" w14:textId="070D2C06" w:rsidR="00BA5AEB" w:rsidRPr="00EF0C67" w:rsidDel="0091024D" w:rsidRDefault="0082338C" w:rsidP="0091024D">
      <w:pPr>
        <w:jc w:val="both"/>
        <w:rPr>
          <w:del w:id="170" w:author="Stefan Stawiarski" w:date="2020-02-25T02:17:00Z"/>
          <w:bCs/>
          <w:i/>
          <w:iCs/>
          <w:u w:val="single"/>
        </w:rPr>
        <w:pPrChange w:id="171" w:author="Stefan Stawiarski" w:date="2020-02-25T02:24:00Z">
          <w:pPr/>
        </w:pPrChange>
      </w:pPr>
      <w:del w:id="172" w:author="Stefan Stawiarski" w:date="2020-02-25T02:17:00Z">
        <w:r w:rsidRPr="00EF0C67" w:rsidDel="0091024D">
          <w:rPr>
            <w:bCs/>
            <w:i/>
            <w:iCs/>
            <w:u w:val="single"/>
          </w:rPr>
          <w:delText>20:47 Uhr: Alle schreien sich an.</w:delText>
        </w:r>
      </w:del>
    </w:p>
    <w:p w14:paraId="103D5AEA" w14:textId="1023AAAB" w:rsidR="0082338C" w:rsidRPr="00EF0C67" w:rsidDel="0091024D" w:rsidRDefault="0082338C" w:rsidP="0091024D">
      <w:pPr>
        <w:jc w:val="both"/>
        <w:rPr>
          <w:del w:id="173" w:author="Stefan Stawiarski" w:date="2020-02-25T02:17:00Z"/>
          <w:bCs/>
          <w:i/>
          <w:iCs/>
          <w:u w:val="single"/>
        </w:rPr>
        <w:pPrChange w:id="174" w:author="Stefan Stawiarski" w:date="2020-02-25T02:24:00Z">
          <w:pPr/>
        </w:pPrChange>
      </w:pPr>
      <w:del w:id="175" w:author="Stefan Stawiarski" w:date="2020-02-25T02:17:00Z">
        <w:r w:rsidRPr="00EF0C67" w:rsidDel="0091024D">
          <w:rPr>
            <w:bCs/>
            <w:i/>
            <w:iCs/>
            <w:u w:val="single"/>
          </w:rPr>
          <w:delText>20:53 Uhr: „Warum hitlerst du so rum, Adrian?“ – Florian H.</w:delText>
        </w:r>
      </w:del>
    </w:p>
    <w:p w14:paraId="4F2CA6E1" w14:textId="720A4C1B" w:rsidR="00BA5AEB" w:rsidRPr="00EF0C67" w:rsidDel="0091024D" w:rsidRDefault="001720B4" w:rsidP="0091024D">
      <w:pPr>
        <w:jc w:val="both"/>
        <w:rPr>
          <w:del w:id="176" w:author="Stefan Stawiarski" w:date="2020-02-25T02:17:00Z"/>
          <w:bCs/>
          <w:i/>
          <w:iCs/>
          <w:u w:val="single"/>
        </w:rPr>
        <w:pPrChange w:id="177" w:author="Stefan Stawiarski" w:date="2020-02-25T02:24:00Z">
          <w:pPr/>
        </w:pPrChange>
      </w:pPr>
      <w:del w:id="178" w:author="Stefan Stawiarski" w:date="2020-02-25T02:17:00Z">
        <w:r w:rsidRPr="00EF0C67" w:rsidDel="0091024D">
          <w:rPr>
            <w:bCs/>
            <w:i/>
            <w:iCs/>
            <w:u w:val="single"/>
          </w:rPr>
          <w:delText>20:54 Uhr: Stefan S. ist wieder im Channel. „Der Konservative ist wieder da“ – P</w:delText>
        </w:r>
        <w:r w:rsidR="00285530" w:rsidRPr="00EF0C67" w:rsidDel="0091024D">
          <w:rPr>
            <w:bCs/>
            <w:i/>
            <w:iCs/>
            <w:u w:val="single"/>
          </w:rPr>
          <w:delText xml:space="preserve">hilippe </w:delText>
        </w:r>
        <w:r w:rsidRPr="00EF0C67" w:rsidDel="0091024D">
          <w:rPr>
            <w:bCs/>
            <w:i/>
            <w:iCs/>
            <w:u w:val="single"/>
          </w:rPr>
          <w:delText>H.</w:delText>
        </w:r>
      </w:del>
    </w:p>
    <w:p w14:paraId="1803D51E" w14:textId="57ECD5C4" w:rsidR="001720B4" w:rsidRPr="00285530" w:rsidRDefault="001720B4" w:rsidP="0091024D">
      <w:pPr>
        <w:jc w:val="both"/>
        <w:rPr>
          <w:bCs/>
          <w:i/>
          <w:iCs/>
          <w:u w:val="single"/>
        </w:rPr>
        <w:pPrChange w:id="179" w:author="Stefan Stawiarski" w:date="2020-02-25T02:24:00Z">
          <w:pPr/>
        </w:pPrChange>
      </w:pPr>
      <w:r w:rsidRPr="00285530">
        <w:rPr>
          <w:bCs/>
          <w:i/>
          <w:iCs/>
          <w:u w:val="single"/>
        </w:rPr>
        <w:t>20:56 Uhr: Go Antrag: David J.</w:t>
      </w:r>
      <w:r w:rsidR="00285530" w:rsidRPr="00285530">
        <w:rPr>
          <w:bCs/>
          <w:i/>
          <w:iCs/>
          <w:u w:val="single"/>
        </w:rPr>
        <w:t xml:space="preserve"> stellt Antrag auf</w:t>
      </w:r>
      <w:r w:rsidRPr="00285530">
        <w:rPr>
          <w:bCs/>
          <w:i/>
          <w:iCs/>
          <w:u w:val="single"/>
        </w:rPr>
        <w:t xml:space="preserve"> </w:t>
      </w:r>
      <w:r w:rsidR="00285530" w:rsidRPr="00285530">
        <w:rPr>
          <w:bCs/>
          <w:i/>
          <w:iCs/>
          <w:u w:val="single"/>
        </w:rPr>
        <w:t>V</w:t>
      </w:r>
      <w:r w:rsidRPr="00285530">
        <w:rPr>
          <w:bCs/>
          <w:i/>
          <w:iCs/>
          <w:u w:val="single"/>
        </w:rPr>
        <w:t xml:space="preserve">ertagung des TOP 7 auf nächste </w:t>
      </w:r>
      <w:r w:rsidR="00285530" w:rsidRPr="00285530">
        <w:rPr>
          <w:bCs/>
          <w:i/>
          <w:iCs/>
          <w:u w:val="single"/>
        </w:rPr>
        <w:t>S</w:t>
      </w:r>
      <w:r w:rsidRPr="00285530">
        <w:rPr>
          <w:bCs/>
          <w:i/>
          <w:iCs/>
          <w:u w:val="single"/>
        </w:rPr>
        <w:t>itzung. Florian erhebt Gegenrede. GO wird abgelehnt</w:t>
      </w:r>
      <w:r w:rsidR="00285530" w:rsidRPr="00285530">
        <w:rPr>
          <w:bCs/>
          <w:i/>
          <w:iCs/>
          <w:u w:val="single"/>
        </w:rPr>
        <w:t>:</w:t>
      </w:r>
      <w:r w:rsidRPr="00285530">
        <w:rPr>
          <w:bCs/>
          <w:i/>
          <w:iCs/>
          <w:u w:val="single"/>
        </w:rPr>
        <w:t xml:space="preserve"> 3 </w:t>
      </w:r>
      <w:r w:rsidR="00285530" w:rsidRPr="00285530">
        <w:rPr>
          <w:bCs/>
          <w:i/>
          <w:iCs/>
          <w:u w:val="single"/>
        </w:rPr>
        <w:t>N</w:t>
      </w:r>
      <w:r w:rsidRPr="00285530">
        <w:rPr>
          <w:bCs/>
          <w:i/>
          <w:iCs/>
          <w:u w:val="single"/>
        </w:rPr>
        <w:t>ein</w:t>
      </w:r>
      <w:r w:rsidR="00285530" w:rsidRPr="00285530">
        <w:rPr>
          <w:bCs/>
          <w:i/>
          <w:iCs/>
          <w:u w:val="single"/>
        </w:rPr>
        <w:t>,</w:t>
      </w:r>
      <w:r w:rsidRPr="00285530">
        <w:rPr>
          <w:bCs/>
          <w:i/>
          <w:iCs/>
          <w:u w:val="single"/>
        </w:rPr>
        <w:t xml:space="preserve"> 3 </w:t>
      </w:r>
      <w:r w:rsidR="00285530" w:rsidRPr="00285530">
        <w:rPr>
          <w:bCs/>
          <w:i/>
          <w:iCs/>
          <w:u w:val="single"/>
        </w:rPr>
        <w:t>J</w:t>
      </w:r>
      <w:r w:rsidRPr="00285530">
        <w:rPr>
          <w:bCs/>
          <w:i/>
          <w:iCs/>
          <w:u w:val="single"/>
        </w:rPr>
        <w:t>a</w:t>
      </w:r>
      <w:r w:rsidR="00285530" w:rsidRPr="00285530">
        <w:rPr>
          <w:bCs/>
          <w:i/>
          <w:iCs/>
          <w:u w:val="single"/>
        </w:rPr>
        <w:t xml:space="preserve"> Stimmen und</w:t>
      </w:r>
      <w:r w:rsidRPr="00285530">
        <w:rPr>
          <w:bCs/>
          <w:i/>
          <w:iCs/>
          <w:u w:val="single"/>
        </w:rPr>
        <w:t xml:space="preserve"> 1 </w:t>
      </w:r>
      <w:r w:rsidR="00285530" w:rsidRPr="00285530">
        <w:rPr>
          <w:bCs/>
          <w:i/>
          <w:iCs/>
          <w:u w:val="single"/>
        </w:rPr>
        <w:t>E</w:t>
      </w:r>
      <w:r w:rsidRPr="00285530">
        <w:rPr>
          <w:bCs/>
          <w:i/>
          <w:iCs/>
          <w:u w:val="single"/>
        </w:rPr>
        <w:t>nthaltung</w:t>
      </w:r>
      <w:r w:rsidR="00285530" w:rsidRPr="00285530">
        <w:rPr>
          <w:bCs/>
          <w:i/>
          <w:iCs/>
          <w:u w:val="single"/>
        </w:rPr>
        <w:t>.</w:t>
      </w:r>
    </w:p>
    <w:p w14:paraId="41220D45" w14:textId="71EB0B21" w:rsidR="001720B4" w:rsidRDefault="001720B4" w:rsidP="0091024D">
      <w:pPr>
        <w:jc w:val="both"/>
        <w:rPr>
          <w:bCs/>
        </w:rPr>
        <w:pPrChange w:id="180" w:author="Stefan Stawiarski" w:date="2020-02-25T02:24:00Z">
          <w:pPr/>
        </w:pPrChange>
      </w:pPr>
      <w:r>
        <w:rPr>
          <w:bCs/>
        </w:rPr>
        <w:t>Florian</w:t>
      </w:r>
      <w:r w:rsidR="00285530">
        <w:rPr>
          <w:bCs/>
        </w:rPr>
        <w:t xml:space="preserve"> </w:t>
      </w:r>
      <w:r>
        <w:rPr>
          <w:bCs/>
        </w:rPr>
        <w:t>wiederholt sein Konzept. Adrian bittet darum</w:t>
      </w:r>
      <w:ins w:id="181" w:author="Stefan Stawiarski" w:date="2020-02-25T02:17:00Z">
        <w:r w:rsidR="0091024D">
          <w:rPr>
            <w:bCs/>
          </w:rPr>
          <w:t>,</w:t>
        </w:r>
      </w:ins>
      <w:r>
        <w:rPr>
          <w:bCs/>
        </w:rPr>
        <w:t xml:space="preserve"> Florians Antrag abzulehnen. Er ist dagegen den Beauftrag</w:t>
      </w:r>
      <w:r w:rsidR="008222D4">
        <w:rPr>
          <w:bCs/>
        </w:rPr>
        <w:t>t</w:t>
      </w:r>
      <w:r>
        <w:rPr>
          <w:bCs/>
        </w:rPr>
        <w:t>en umzubenennen</w:t>
      </w:r>
      <w:r w:rsidR="00683C88">
        <w:rPr>
          <w:bCs/>
        </w:rPr>
        <w:t xml:space="preserve"> oder </w:t>
      </w:r>
      <w:r>
        <w:rPr>
          <w:bCs/>
        </w:rPr>
        <w:t>etwas überstür</w:t>
      </w:r>
      <w:r w:rsidR="008222D4">
        <w:rPr>
          <w:bCs/>
        </w:rPr>
        <w:t xml:space="preserve">zt zu machen, </w:t>
      </w:r>
      <w:r>
        <w:rPr>
          <w:bCs/>
        </w:rPr>
        <w:t xml:space="preserve">aber dafür den Arbeitsbereich auszuweiten und </w:t>
      </w:r>
      <w:proofErr w:type="spellStart"/>
      <w:r>
        <w:rPr>
          <w:bCs/>
        </w:rPr>
        <w:t>casual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gaming</w:t>
      </w:r>
      <w:proofErr w:type="spellEnd"/>
      <w:r>
        <w:rPr>
          <w:bCs/>
        </w:rPr>
        <w:t xml:space="preserve"> </w:t>
      </w:r>
      <w:r w:rsidR="008222D4">
        <w:rPr>
          <w:bCs/>
        </w:rPr>
        <w:t>G</w:t>
      </w:r>
      <w:r>
        <w:rPr>
          <w:bCs/>
        </w:rPr>
        <w:t>ruppen zu fördern. Er findet es schwierig</w:t>
      </w:r>
      <w:ins w:id="182" w:author="Stefan Stawiarski" w:date="2020-02-25T02:18:00Z">
        <w:r w:rsidR="0091024D">
          <w:rPr>
            <w:bCs/>
          </w:rPr>
          <w:t>,</w:t>
        </w:r>
      </w:ins>
      <w:r>
        <w:rPr>
          <w:bCs/>
        </w:rPr>
        <w:t xml:space="preserve"> in </w:t>
      </w:r>
      <w:r w:rsidR="008222D4">
        <w:rPr>
          <w:bCs/>
        </w:rPr>
        <w:t>B</w:t>
      </w:r>
      <w:r>
        <w:rPr>
          <w:bCs/>
        </w:rPr>
        <w:t xml:space="preserve">eschlüssen </w:t>
      </w:r>
      <w:proofErr w:type="spellStart"/>
      <w:r>
        <w:rPr>
          <w:bCs/>
        </w:rPr>
        <w:t>rumzupfuschen</w:t>
      </w:r>
      <w:proofErr w:type="spellEnd"/>
      <w:r w:rsidR="008222D4">
        <w:rPr>
          <w:bCs/>
        </w:rPr>
        <w:t>,</w:t>
      </w:r>
      <w:r>
        <w:rPr>
          <w:bCs/>
        </w:rPr>
        <w:t xml:space="preserve"> die eine MV </w:t>
      </w:r>
      <w:ins w:id="183" w:author="Stefan Stawiarski" w:date="2020-02-25T02:18:00Z">
        <w:r w:rsidR="0091024D">
          <w:rPr>
            <w:bCs/>
          </w:rPr>
          <w:t xml:space="preserve">als </w:t>
        </w:r>
        <w:r w:rsidR="0091024D">
          <w:rPr>
            <w:bCs/>
          </w:rPr>
          <w:t>höchstes Gremium</w:t>
        </w:r>
        <w:r w:rsidR="0091024D">
          <w:rPr>
            <w:bCs/>
          </w:rPr>
          <w:t xml:space="preserve"> </w:t>
        </w:r>
      </w:ins>
      <w:r>
        <w:rPr>
          <w:bCs/>
        </w:rPr>
        <w:t xml:space="preserve">beschlossen hat </w:t>
      </w:r>
      <w:del w:id="184" w:author="Stefan Stawiarski" w:date="2020-02-25T02:18:00Z">
        <w:r w:rsidDel="0091024D">
          <w:rPr>
            <w:bCs/>
          </w:rPr>
          <w:delText>(höchste</w:delText>
        </w:r>
        <w:r w:rsidR="008222D4" w:rsidDel="0091024D">
          <w:rPr>
            <w:bCs/>
          </w:rPr>
          <w:delText>s</w:delText>
        </w:r>
        <w:r w:rsidDel="0091024D">
          <w:rPr>
            <w:bCs/>
          </w:rPr>
          <w:delText xml:space="preserve"> Gremium)</w:delText>
        </w:r>
      </w:del>
      <w:r>
        <w:rPr>
          <w:bCs/>
        </w:rPr>
        <w:t xml:space="preserve"> – er schließt sich daher der Anmerkung Stefans an</w:t>
      </w:r>
      <w:r w:rsidR="008222D4">
        <w:rPr>
          <w:bCs/>
        </w:rPr>
        <w:t xml:space="preserve"> (welcher vorher das gleiche anmerkte)</w:t>
      </w:r>
      <w:r>
        <w:rPr>
          <w:bCs/>
        </w:rPr>
        <w:t>.</w:t>
      </w:r>
    </w:p>
    <w:p w14:paraId="053D8924" w14:textId="7664025F" w:rsidR="001720B4" w:rsidRDefault="001720B4" w:rsidP="0091024D">
      <w:pPr>
        <w:jc w:val="both"/>
        <w:rPr>
          <w:bCs/>
        </w:rPr>
        <w:pPrChange w:id="185" w:author="Stefan Stawiarski" w:date="2020-02-25T02:24:00Z">
          <w:pPr/>
        </w:pPrChange>
      </w:pPr>
      <w:r>
        <w:rPr>
          <w:bCs/>
        </w:rPr>
        <w:t xml:space="preserve">Florian </w:t>
      </w:r>
      <w:del w:id="186" w:author="Stefan Stawiarski" w:date="2020-02-25T02:18:00Z">
        <w:r w:rsidDel="0091024D">
          <w:rPr>
            <w:bCs/>
          </w:rPr>
          <w:delText>sagt</w:delText>
        </w:r>
      </w:del>
      <w:ins w:id="187" w:author="Stefan Stawiarski" w:date="2020-02-25T02:18:00Z">
        <w:r w:rsidR="0091024D">
          <w:rPr>
            <w:bCs/>
          </w:rPr>
          <w:t>behauptet</w:t>
        </w:r>
      </w:ins>
      <w:r>
        <w:rPr>
          <w:bCs/>
        </w:rPr>
        <w:t xml:space="preserve">, dass es nicht dem Beschluss </w:t>
      </w:r>
      <w:del w:id="188" w:author="Stefan Stawiarski" w:date="2020-02-25T02:43:00Z">
        <w:r w:rsidDel="007869C2">
          <w:rPr>
            <w:bCs/>
          </w:rPr>
          <w:delText>widers</w:delText>
        </w:r>
        <w:r w:rsidR="008222D4" w:rsidDel="007869C2">
          <w:rPr>
            <w:bCs/>
          </w:rPr>
          <w:delText>p</w:delText>
        </w:r>
        <w:r w:rsidDel="007869C2">
          <w:rPr>
            <w:bCs/>
          </w:rPr>
          <w:delText>richt</w:delText>
        </w:r>
      </w:del>
      <w:ins w:id="189" w:author="Stefan Stawiarski" w:date="2020-02-25T02:43:00Z">
        <w:r w:rsidR="007869C2">
          <w:rPr>
            <w:bCs/>
          </w:rPr>
          <w:t>widerspreche</w:t>
        </w:r>
      </w:ins>
      <w:r>
        <w:rPr>
          <w:bCs/>
        </w:rPr>
        <w:t>, da</w:t>
      </w:r>
      <w:r w:rsidR="008222D4">
        <w:rPr>
          <w:bCs/>
        </w:rPr>
        <w:t xml:space="preserve"> es</w:t>
      </w:r>
      <w:r>
        <w:rPr>
          <w:bCs/>
        </w:rPr>
        <w:t xml:space="preserve"> nur</w:t>
      </w:r>
      <w:r w:rsidR="008222D4">
        <w:rPr>
          <w:bCs/>
        </w:rPr>
        <w:t xml:space="preserve"> eine</w:t>
      </w:r>
      <w:r>
        <w:rPr>
          <w:bCs/>
        </w:rPr>
        <w:t xml:space="preserve"> </w:t>
      </w:r>
      <w:r w:rsidR="008222D4">
        <w:rPr>
          <w:bCs/>
        </w:rPr>
        <w:t>K</w:t>
      </w:r>
      <w:r>
        <w:rPr>
          <w:bCs/>
        </w:rPr>
        <w:t xml:space="preserve">onkretisierung und nicht </w:t>
      </w:r>
      <w:r w:rsidR="008222D4">
        <w:rPr>
          <w:bCs/>
        </w:rPr>
        <w:t>das U</w:t>
      </w:r>
      <w:r>
        <w:rPr>
          <w:bCs/>
        </w:rPr>
        <w:t>mwerf</w:t>
      </w:r>
      <w:r w:rsidR="008222D4">
        <w:rPr>
          <w:bCs/>
        </w:rPr>
        <w:t>en</w:t>
      </w:r>
      <w:r>
        <w:rPr>
          <w:bCs/>
        </w:rPr>
        <w:t xml:space="preserve"> des bisherigen </w:t>
      </w:r>
      <w:r w:rsidR="008222D4">
        <w:rPr>
          <w:bCs/>
        </w:rPr>
        <w:t>K</w:t>
      </w:r>
      <w:r>
        <w:rPr>
          <w:bCs/>
        </w:rPr>
        <w:t>onzepts</w:t>
      </w:r>
      <w:r w:rsidR="008222D4">
        <w:rPr>
          <w:bCs/>
        </w:rPr>
        <w:t xml:space="preserve"> bedeute</w:t>
      </w:r>
      <w:r>
        <w:rPr>
          <w:bCs/>
        </w:rPr>
        <w:t>.</w:t>
      </w:r>
    </w:p>
    <w:p w14:paraId="38B11E7E" w14:textId="5B08B6F5" w:rsidR="001720B4" w:rsidRPr="00EF0C67" w:rsidDel="0091024D" w:rsidRDefault="0062187D" w:rsidP="0091024D">
      <w:pPr>
        <w:jc w:val="both"/>
        <w:rPr>
          <w:del w:id="190" w:author="Stefan Stawiarski" w:date="2020-02-25T02:19:00Z"/>
          <w:bCs/>
          <w:i/>
          <w:iCs/>
          <w:u w:val="single"/>
        </w:rPr>
        <w:pPrChange w:id="191" w:author="Stefan Stawiarski" w:date="2020-02-25T02:24:00Z">
          <w:pPr/>
        </w:pPrChange>
      </w:pPr>
      <w:del w:id="192" w:author="Stefan Stawiarski" w:date="2020-02-25T02:19:00Z">
        <w:r w:rsidRPr="00EF0C67" w:rsidDel="0091024D">
          <w:rPr>
            <w:bCs/>
            <w:i/>
            <w:iCs/>
            <w:u w:val="single"/>
          </w:rPr>
          <w:delText>21:03 Uhr</w:delText>
        </w:r>
        <w:r w:rsidR="008222D4" w:rsidRPr="00EF0C67" w:rsidDel="0091024D">
          <w:rPr>
            <w:bCs/>
            <w:i/>
            <w:iCs/>
            <w:u w:val="single"/>
          </w:rPr>
          <w:delText>:</w:delText>
        </w:r>
        <w:r w:rsidRPr="00EF0C67" w:rsidDel="0091024D">
          <w:rPr>
            <w:bCs/>
            <w:i/>
            <w:iCs/>
            <w:u w:val="single"/>
          </w:rPr>
          <w:delText xml:space="preserve"> </w:delText>
        </w:r>
        <w:r w:rsidR="001720B4" w:rsidRPr="00EF0C67" w:rsidDel="0091024D">
          <w:rPr>
            <w:bCs/>
            <w:i/>
            <w:iCs/>
            <w:u w:val="single"/>
          </w:rPr>
          <w:delText>Florian wird gegenüber St</w:delText>
        </w:r>
        <w:r w:rsidR="008222D4" w:rsidRPr="00EF0C67" w:rsidDel="0091024D">
          <w:rPr>
            <w:bCs/>
            <w:i/>
            <w:iCs/>
            <w:u w:val="single"/>
          </w:rPr>
          <w:delText>efan</w:delText>
        </w:r>
        <w:r w:rsidR="001720B4" w:rsidRPr="00EF0C67" w:rsidDel="0091024D">
          <w:rPr>
            <w:bCs/>
            <w:i/>
            <w:iCs/>
            <w:u w:val="single"/>
          </w:rPr>
          <w:delText xml:space="preserve"> bissig und sagt er solle nicht den Chat zus</w:delText>
        </w:r>
        <w:r w:rsidRPr="00EF0C67" w:rsidDel="0091024D">
          <w:rPr>
            <w:bCs/>
            <w:i/>
            <w:iCs/>
            <w:u w:val="single"/>
          </w:rPr>
          <w:delText>pa</w:delText>
        </w:r>
        <w:r w:rsidR="001720B4" w:rsidRPr="00EF0C67" w:rsidDel="0091024D">
          <w:rPr>
            <w:bCs/>
            <w:i/>
            <w:iCs/>
            <w:u w:val="single"/>
          </w:rPr>
          <w:delText xml:space="preserve">mmen und beim Reden dazwischen blinken, sondern </w:delText>
        </w:r>
        <w:r w:rsidRPr="00EF0C67" w:rsidDel="0091024D">
          <w:rPr>
            <w:bCs/>
            <w:i/>
            <w:iCs/>
            <w:u w:val="single"/>
          </w:rPr>
          <w:delText>sich melden und reden.</w:delText>
        </w:r>
      </w:del>
    </w:p>
    <w:p w14:paraId="297FDC72" w14:textId="1FF30420" w:rsidR="0062187D" w:rsidDel="0091024D" w:rsidRDefault="0062187D" w:rsidP="0091024D">
      <w:pPr>
        <w:jc w:val="both"/>
        <w:rPr>
          <w:del w:id="193" w:author="Stefan Stawiarski" w:date="2020-02-25T02:19:00Z"/>
          <w:bCs/>
        </w:rPr>
        <w:pPrChange w:id="194" w:author="Stefan Stawiarski" w:date="2020-02-25T02:24:00Z">
          <w:pPr/>
        </w:pPrChange>
      </w:pPr>
      <w:del w:id="195" w:author="Stefan Stawiarski" w:date="2020-02-25T02:19:00Z">
        <w:r w:rsidDel="0091024D">
          <w:rPr>
            <w:bCs/>
          </w:rPr>
          <w:delText xml:space="preserve">Adrian wiederholt die </w:delText>
        </w:r>
        <w:r w:rsidR="008222D4" w:rsidDel="0091024D">
          <w:rPr>
            <w:bCs/>
          </w:rPr>
          <w:delText>B</w:delText>
        </w:r>
        <w:r w:rsidDel="0091024D">
          <w:rPr>
            <w:bCs/>
          </w:rPr>
          <w:delText>itte.</w:delText>
        </w:r>
      </w:del>
    </w:p>
    <w:p w14:paraId="2516BA10" w14:textId="41A35614" w:rsidR="0062187D" w:rsidRPr="00EF0C67" w:rsidRDefault="0062187D" w:rsidP="0091024D">
      <w:pPr>
        <w:jc w:val="both"/>
        <w:rPr>
          <w:bCs/>
          <w:i/>
          <w:iCs/>
          <w:u w:val="single"/>
        </w:rPr>
        <w:pPrChange w:id="196" w:author="Stefan Stawiarski" w:date="2020-02-25T02:24:00Z">
          <w:pPr/>
        </w:pPrChange>
      </w:pPr>
      <w:r w:rsidRPr="00EF0C67">
        <w:rPr>
          <w:bCs/>
          <w:i/>
          <w:iCs/>
          <w:u w:val="single"/>
        </w:rPr>
        <w:t xml:space="preserve">21:04 </w:t>
      </w:r>
      <w:r w:rsidR="008222D4" w:rsidRPr="00EF0C67">
        <w:rPr>
          <w:bCs/>
          <w:i/>
          <w:iCs/>
          <w:u w:val="single"/>
        </w:rPr>
        <w:t xml:space="preserve">Uhr: </w:t>
      </w:r>
      <w:r w:rsidRPr="00EF0C67">
        <w:rPr>
          <w:bCs/>
          <w:i/>
          <w:iCs/>
          <w:u w:val="single"/>
        </w:rPr>
        <w:t>St</w:t>
      </w:r>
      <w:r w:rsidR="008222D4" w:rsidRPr="00EF0C67">
        <w:rPr>
          <w:bCs/>
          <w:i/>
          <w:iCs/>
          <w:u w:val="single"/>
        </w:rPr>
        <w:t>efan</w:t>
      </w:r>
      <w:r w:rsidRPr="00EF0C67">
        <w:rPr>
          <w:bCs/>
          <w:i/>
          <w:iCs/>
          <w:u w:val="single"/>
        </w:rPr>
        <w:t xml:space="preserve"> </w:t>
      </w:r>
      <w:proofErr w:type="spellStart"/>
      <w:r w:rsidRPr="00EF0C67">
        <w:rPr>
          <w:bCs/>
          <w:i/>
          <w:iCs/>
          <w:u w:val="single"/>
        </w:rPr>
        <w:t>disconnected</w:t>
      </w:r>
      <w:proofErr w:type="spellEnd"/>
      <w:r w:rsidRPr="00EF0C67">
        <w:rPr>
          <w:bCs/>
          <w:i/>
          <w:iCs/>
          <w:u w:val="single"/>
        </w:rPr>
        <w:t xml:space="preserve"> wieder.</w:t>
      </w:r>
      <w:del w:id="197" w:author="Stefan Stawiarski" w:date="2020-02-25T02:19:00Z">
        <w:r w:rsidRPr="00EF0C67" w:rsidDel="0091024D">
          <w:rPr>
            <w:bCs/>
            <w:i/>
            <w:iCs/>
            <w:u w:val="single"/>
          </w:rPr>
          <w:delText xml:space="preserve"> Er sagt in einem Statement</w:delText>
        </w:r>
        <w:r w:rsidR="008222D4" w:rsidRPr="00EF0C67" w:rsidDel="0091024D">
          <w:rPr>
            <w:bCs/>
            <w:i/>
            <w:iCs/>
            <w:u w:val="single"/>
          </w:rPr>
          <w:delText>,</w:delText>
        </w:r>
        <w:r w:rsidRPr="00EF0C67" w:rsidDel="0091024D">
          <w:rPr>
            <w:bCs/>
            <w:i/>
            <w:iCs/>
            <w:u w:val="single"/>
          </w:rPr>
          <w:delText xml:space="preserve"> er fühle sich genötigt zu schreiben, da ihm sonst dauernd ins Wort gefallen wird.</w:delText>
        </w:r>
      </w:del>
      <w:r w:rsidRPr="00EF0C67">
        <w:rPr>
          <w:bCs/>
          <w:i/>
          <w:iCs/>
          <w:u w:val="single"/>
        </w:rPr>
        <w:t xml:space="preserve"> </w:t>
      </w:r>
    </w:p>
    <w:p w14:paraId="3EC12356" w14:textId="0FBB337D" w:rsidR="0062187D" w:rsidRDefault="0062187D" w:rsidP="0091024D">
      <w:pPr>
        <w:jc w:val="both"/>
        <w:rPr>
          <w:bCs/>
        </w:rPr>
        <w:pPrChange w:id="198" w:author="Stefan Stawiarski" w:date="2020-02-25T02:24:00Z">
          <w:pPr/>
        </w:pPrChange>
      </w:pPr>
      <w:r>
        <w:rPr>
          <w:bCs/>
        </w:rPr>
        <w:t xml:space="preserve">Vorschlag Adrian: </w:t>
      </w:r>
      <w:r w:rsidR="008222D4">
        <w:rPr>
          <w:bCs/>
        </w:rPr>
        <w:t>Er</w:t>
      </w:r>
      <w:r>
        <w:rPr>
          <w:bCs/>
        </w:rPr>
        <w:t xml:space="preserve"> möchte jetzt einfach dafür sorgen</w:t>
      </w:r>
      <w:r w:rsidR="008222D4">
        <w:rPr>
          <w:bCs/>
        </w:rPr>
        <w:t>,</w:t>
      </w:r>
      <w:r>
        <w:rPr>
          <w:bCs/>
        </w:rPr>
        <w:t xml:space="preserve"> dass </w:t>
      </w:r>
      <w:proofErr w:type="spellStart"/>
      <w:r>
        <w:rPr>
          <w:bCs/>
        </w:rPr>
        <w:t>casual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gaming</w:t>
      </w:r>
      <w:proofErr w:type="spellEnd"/>
      <w:r>
        <w:rPr>
          <w:bCs/>
        </w:rPr>
        <w:t xml:space="preserve"> </w:t>
      </w:r>
      <w:r w:rsidR="008222D4">
        <w:rPr>
          <w:bCs/>
        </w:rPr>
        <w:t>G</w:t>
      </w:r>
      <w:r>
        <w:rPr>
          <w:bCs/>
        </w:rPr>
        <w:t>ruppen zustande kommen und</w:t>
      </w:r>
      <w:ins w:id="199" w:author="Stefan Stawiarski" w:date="2020-02-25T02:19:00Z">
        <w:r w:rsidR="0091024D">
          <w:rPr>
            <w:bCs/>
          </w:rPr>
          <w:t>,</w:t>
        </w:r>
      </w:ins>
      <w:r>
        <w:rPr>
          <w:bCs/>
        </w:rPr>
        <w:t xml:space="preserve"> das</w:t>
      </w:r>
      <w:r w:rsidR="008222D4">
        <w:rPr>
          <w:bCs/>
        </w:rPr>
        <w:t>s</w:t>
      </w:r>
      <w:r>
        <w:rPr>
          <w:bCs/>
        </w:rPr>
        <w:t xml:space="preserve"> dies das primäre Ziel des Vorstandes ist. Daraus sollen sich e</w:t>
      </w:r>
      <w:del w:id="200" w:author="Stefan Stawiarski" w:date="2020-02-25T02:19:00Z">
        <w:r w:rsidR="008222D4" w:rsidDel="0091024D">
          <w:rPr>
            <w:bCs/>
          </w:rPr>
          <w:delText>-</w:delText>
        </w:r>
        <w:r w:rsidDel="0091024D">
          <w:rPr>
            <w:bCs/>
          </w:rPr>
          <w:delText>s</w:delText>
        </w:r>
      </w:del>
      <w:ins w:id="201" w:author="Stefan Stawiarski" w:date="2020-02-25T02:19:00Z">
        <w:r w:rsidR="0091024D">
          <w:rPr>
            <w:bCs/>
          </w:rPr>
          <w:t>S</w:t>
        </w:r>
      </w:ins>
      <w:r>
        <w:rPr>
          <w:bCs/>
        </w:rPr>
        <w:t xml:space="preserve">port </w:t>
      </w:r>
      <w:r w:rsidR="008222D4">
        <w:rPr>
          <w:bCs/>
        </w:rPr>
        <w:t>T</w:t>
      </w:r>
      <w:r>
        <w:rPr>
          <w:bCs/>
        </w:rPr>
        <w:t xml:space="preserve">eams bilden, für die </w:t>
      </w:r>
      <w:r>
        <w:rPr>
          <w:bCs/>
        </w:rPr>
        <w:lastRenderedPageBreak/>
        <w:t xml:space="preserve">weiterhin das </w:t>
      </w:r>
      <w:r w:rsidR="008222D4">
        <w:rPr>
          <w:bCs/>
        </w:rPr>
        <w:t>O</w:t>
      </w:r>
      <w:r>
        <w:rPr>
          <w:bCs/>
        </w:rPr>
        <w:t>rganisationspapier gilt. Der e</w:t>
      </w:r>
      <w:del w:id="202" w:author="Stefan Stawiarski" w:date="2020-02-25T02:19:00Z">
        <w:r w:rsidR="008222D4" w:rsidDel="0091024D">
          <w:rPr>
            <w:bCs/>
          </w:rPr>
          <w:delText>-</w:delText>
        </w:r>
        <w:r w:rsidDel="0091024D">
          <w:rPr>
            <w:bCs/>
          </w:rPr>
          <w:delText>s</w:delText>
        </w:r>
      </w:del>
      <w:ins w:id="203" w:author="Stefan Stawiarski" w:date="2020-02-25T02:19:00Z">
        <w:r w:rsidR="0091024D">
          <w:rPr>
            <w:bCs/>
          </w:rPr>
          <w:t>S</w:t>
        </w:r>
      </w:ins>
      <w:r>
        <w:rPr>
          <w:bCs/>
        </w:rPr>
        <w:t>port</w:t>
      </w:r>
      <w:del w:id="204" w:author="Stefan Stawiarski" w:date="2020-02-25T02:19:00Z">
        <w:r w:rsidDel="0091024D">
          <w:rPr>
            <w:bCs/>
          </w:rPr>
          <w:delText xml:space="preserve"> </w:delText>
        </w:r>
      </w:del>
      <w:ins w:id="205" w:author="Stefan Stawiarski" w:date="2020-02-25T02:19:00Z">
        <w:r w:rsidR="0091024D">
          <w:rPr>
            <w:bCs/>
          </w:rPr>
          <w:t>-</w:t>
        </w:r>
      </w:ins>
      <w:r w:rsidR="008222D4">
        <w:rPr>
          <w:bCs/>
        </w:rPr>
        <w:t>B</w:t>
      </w:r>
      <w:r>
        <w:rPr>
          <w:bCs/>
        </w:rPr>
        <w:t xml:space="preserve">eauftragte soll in seiner </w:t>
      </w:r>
      <w:r w:rsidR="008222D4">
        <w:rPr>
          <w:bCs/>
        </w:rPr>
        <w:t>F</w:t>
      </w:r>
      <w:r>
        <w:rPr>
          <w:bCs/>
        </w:rPr>
        <w:t xml:space="preserve">unktion und </w:t>
      </w:r>
      <w:r w:rsidR="008222D4">
        <w:rPr>
          <w:bCs/>
        </w:rPr>
        <w:t>N</w:t>
      </w:r>
      <w:r>
        <w:rPr>
          <w:bCs/>
        </w:rPr>
        <w:t xml:space="preserve">ennung beibehalten bleiben, und der </w:t>
      </w:r>
      <w:r w:rsidR="008222D4">
        <w:rPr>
          <w:bCs/>
        </w:rPr>
        <w:t>A</w:t>
      </w:r>
      <w:r>
        <w:rPr>
          <w:bCs/>
        </w:rPr>
        <w:t xml:space="preserve">ufgabenbereich auf </w:t>
      </w:r>
      <w:r w:rsidR="008222D4">
        <w:rPr>
          <w:bCs/>
        </w:rPr>
        <w:t>B</w:t>
      </w:r>
      <w:r>
        <w:rPr>
          <w:bCs/>
        </w:rPr>
        <w:t xml:space="preserve">etreuung der </w:t>
      </w:r>
      <w:proofErr w:type="spellStart"/>
      <w:r>
        <w:rPr>
          <w:bCs/>
        </w:rPr>
        <w:t>casual</w:t>
      </w:r>
      <w:proofErr w:type="spellEnd"/>
      <w:r>
        <w:rPr>
          <w:bCs/>
        </w:rPr>
        <w:t xml:space="preserve"> </w:t>
      </w:r>
      <w:r w:rsidR="00683C88">
        <w:rPr>
          <w:bCs/>
        </w:rPr>
        <w:t>G</w:t>
      </w:r>
      <w:r>
        <w:rPr>
          <w:bCs/>
        </w:rPr>
        <w:t xml:space="preserve">ruppen erweitert werden. Die bisherigen </w:t>
      </w:r>
      <w:r w:rsidR="008222D4">
        <w:rPr>
          <w:bCs/>
        </w:rPr>
        <w:t>e</w:t>
      </w:r>
      <w:del w:id="206" w:author="Stefan Stawiarski" w:date="2020-02-25T02:19:00Z">
        <w:r w:rsidR="008222D4" w:rsidDel="0091024D">
          <w:rPr>
            <w:bCs/>
          </w:rPr>
          <w:delText>-</w:delText>
        </w:r>
        <w:r w:rsidDel="0091024D">
          <w:rPr>
            <w:bCs/>
          </w:rPr>
          <w:delText>s</w:delText>
        </w:r>
      </w:del>
      <w:ins w:id="207" w:author="Stefan Stawiarski" w:date="2020-02-25T02:19:00Z">
        <w:r w:rsidR="0091024D">
          <w:rPr>
            <w:bCs/>
          </w:rPr>
          <w:t>S</w:t>
        </w:r>
      </w:ins>
      <w:r>
        <w:rPr>
          <w:bCs/>
        </w:rPr>
        <w:t xml:space="preserve">port </w:t>
      </w:r>
      <w:proofErr w:type="spellStart"/>
      <w:r w:rsidR="008222D4">
        <w:rPr>
          <w:bCs/>
        </w:rPr>
        <w:t>Whatsapp</w:t>
      </w:r>
      <w:r>
        <w:rPr>
          <w:bCs/>
        </w:rPr>
        <w:t>gruppen</w:t>
      </w:r>
      <w:proofErr w:type="spellEnd"/>
      <w:r>
        <w:rPr>
          <w:bCs/>
        </w:rPr>
        <w:t xml:space="preserve"> sollen zu </w:t>
      </w:r>
      <w:proofErr w:type="spellStart"/>
      <w:r>
        <w:rPr>
          <w:bCs/>
        </w:rPr>
        <w:t>casual</w:t>
      </w:r>
      <w:proofErr w:type="spellEnd"/>
      <w:r>
        <w:rPr>
          <w:bCs/>
        </w:rPr>
        <w:t xml:space="preserve"> </w:t>
      </w:r>
      <w:r w:rsidR="00683C88">
        <w:rPr>
          <w:bCs/>
        </w:rPr>
        <w:t>G</w:t>
      </w:r>
      <w:r>
        <w:rPr>
          <w:bCs/>
        </w:rPr>
        <w:t xml:space="preserve">ruppen umfunktioniert werden. Nichts anderes soll geändert werden und </w:t>
      </w:r>
      <w:r w:rsidR="008222D4">
        <w:rPr>
          <w:bCs/>
        </w:rPr>
        <w:t xml:space="preserve">es soll sich </w:t>
      </w:r>
      <w:r>
        <w:rPr>
          <w:bCs/>
        </w:rPr>
        <w:t>vorerst</w:t>
      </w:r>
      <w:r w:rsidR="008222D4">
        <w:rPr>
          <w:bCs/>
        </w:rPr>
        <w:t xml:space="preserve"> auf</w:t>
      </w:r>
      <w:r>
        <w:rPr>
          <w:bCs/>
        </w:rPr>
        <w:t xml:space="preserve"> </w:t>
      </w:r>
      <w:proofErr w:type="spellStart"/>
      <w:r>
        <w:rPr>
          <w:bCs/>
        </w:rPr>
        <w:t>casual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gaming</w:t>
      </w:r>
      <w:proofErr w:type="spellEnd"/>
      <w:r>
        <w:rPr>
          <w:bCs/>
        </w:rPr>
        <w:t xml:space="preserve"> fokussiert werden.</w:t>
      </w:r>
      <w:r w:rsidR="00016F74">
        <w:rPr>
          <w:bCs/>
        </w:rPr>
        <w:t xml:space="preserve"> </w:t>
      </w:r>
    </w:p>
    <w:p w14:paraId="0AB0C498" w14:textId="44C1ABC8" w:rsidR="0062187D" w:rsidRPr="008222D4" w:rsidRDefault="008222D4" w:rsidP="0091024D">
      <w:pPr>
        <w:jc w:val="both"/>
        <w:rPr>
          <w:bCs/>
          <w:i/>
          <w:iCs/>
          <w:u w:val="single"/>
        </w:rPr>
        <w:pPrChange w:id="208" w:author="Stefan Stawiarski" w:date="2020-02-25T02:24:00Z">
          <w:pPr/>
        </w:pPrChange>
      </w:pPr>
      <w:r w:rsidRPr="008222D4">
        <w:rPr>
          <w:bCs/>
          <w:i/>
          <w:iCs/>
          <w:u w:val="single"/>
        </w:rPr>
        <w:t xml:space="preserve">21:13 Uhr: </w:t>
      </w:r>
      <w:r w:rsidR="0062187D" w:rsidRPr="008222D4">
        <w:rPr>
          <w:bCs/>
          <w:i/>
          <w:iCs/>
          <w:u w:val="single"/>
        </w:rPr>
        <w:t>GO</w:t>
      </w:r>
      <w:r w:rsidRPr="008222D4">
        <w:rPr>
          <w:bCs/>
          <w:i/>
          <w:iCs/>
          <w:u w:val="single"/>
        </w:rPr>
        <w:t>-Antrag von</w:t>
      </w:r>
      <w:r w:rsidR="0062187D" w:rsidRPr="008222D4">
        <w:rPr>
          <w:bCs/>
          <w:i/>
          <w:iCs/>
          <w:u w:val="single"/>
        </w:rPr>
        <w:t xml:space="preserve"> Florian auf sofortige Abstimmung</w:t>
      </w:r>
      <w:r w:rsidRPr="008222D4">
        <w:rPr>
          <w:bCs/>
          <w:i/>
          <w:iCs/>
          <w:u w:val="single"/>
        </w:rPr>
        <w:t>.</w:t>
      </w:r>
    </w:p>
    <w:p w14:paraId="40670FF4" w14:textId="364CA17B" w:rsidR="0062187D" w:rsidRDefault="0062187D" w:rsidP="0091024D">
      <w:pPr>
        <w:jc w:val="both"/>
        <w:rPr>
          <w:bCs/>
        </w:rPr>
        <w:pPrChange w:id="209" w:author="Stefan Stawiarski" w:date="2020-02-25T02:24:00Z">
          <w:pPr/>
        </w:pPrChange>
      </w:pPr>
      <w:commentRangeStart w:id="210"/>
      <w:r>
        <w:rPr>
          <w:bCs/>
        </w:rPr>
        <w:t xml:space="preserve">Einstimmig beschlossen. </w:t>
      </w:r>
      <w:commentRangeEnd w:id="210"/>
      <w:r w:rsidR="0091024D">
        <w:rPr>
          <w:rStyle w:val="Kommentarzeichen"/>
        </w:rPr>
        <w:commentReference w:id="210"/>
      </w:r>
    </w:p>
    <w:p w14:paraId="34DBB1AB" w14:textId="74571AF8" w:rsidR="0062187D" w:rsidRPr="008222D4" w:rsidRDefault="00731C5B" w:rsidP="0091024D">
      <w:pPr>
        <w:jc w:val="both"/>
        <w:rPr>
          <w:bCs/>
          <w:i/>
          <w:iCs/>
          <w:u w:val="single"/>
        </w:rPr>
        <w:pPrChange w:id="211" w:author="Stefan Stawiarski" w:date="2020-02-25T02:24:00Z">
          <w:pPr/>
        </w:pPrChange>
      </w:pPr>
      <w:r w:rsidRPr="008222D4">
        <w:rPr>
          <w:bCs/>
          <w:i/>
          <w:iCs/>
          <w:u w:val="single"/>
        </w:rPr>
        <w:t xml:space="preserve">21:15 </w:t>
      </w:r>
      <w:r w:rsidR="008222D4" w:rsidRPr="008222D4">
        <w:rPr>
          <w:bCs/>
          <w:i/>
          <w:iCs/>
          <w:u w:val="single"/>
        </w:rPr>
        <w:t xml:space="preserve">Uhr: </w:t>
      </w:r>
      <w:r w:rsidRPr="008222D4">
        <w:rPr>
          <w:bCs/>
          <w:i/>
          <w:iCs/>
          <w:u w:val="single"/>
        </w:rPr>
        <w:t xml:space="preserve">David meldet sich ab und geht. </w:t>
      </w:r>
    </w:p>
    <w:p w14:paraId="0B708EED" w14:textId="6DEFB832" w:rsidR="00BA5AEB" w:rsidRDefault="008222D4" w:rsidP="0091024D">
      <w:pPr>
        <w:jc w:val="both"/>
        <w:rPr>
          <w:bCs/>
        </w:rPr>
        <w:pPrChange w:id="212" w:author="Stefan Stawiarski" w:date="2020-02-25T02:24:00Z">
          <w:pPr/>
        </w:pPrChange>
      </w:pPr>
      <w:r>
        <w:rPr>
          <w:bCs/>
        </w:rPr>
        <w:t>Der Vorstand beschließt die</w:t>
      </w:r>
      <w:r w:rsidR="00016F74">
        <w:rPr>
          <w:bCs/>
        </w:rPr>
        <w:t xml:space="preserve"> </w:t>
      </w:r>
      <w:r w:rsidR="00731C5B">
        <w:rPr>
          <w:bCs/>
        </w:rPr>
        <w:t>Ernennung des e</w:t>
      </w:r>
      <w:del w:id="213" w:author="Stefan Stawiarski" w:date="2020-02-25T02:20:00Z">
        <w:r w:rsidR="00731C5B" w:rsidDel="0091024D">
          <w:rPr>
            <w:bCs/>
          </w:rPr>
          <w:delText>-s</w:delText>
        </w:r>
      </w:del>
      <w:ins w:id="214" w:author="Stefan Stawiarski" w:date="2020-02-25T02:20:00Z">
        <w:r w:rsidR="0091024D">
          <w:rPr>
            <w:bCs/>
          </w:rPr>
          <w:t>S</w:t>
        </w:r>
      </w:ins>
      <w:r w:rsidR="00731C5B">
        <w:rPr>
          <w:bCs/>
        </w:rPr>
        <w:t xml:space="preserve">port </w:t>
      </w:r>
      <w:r w:rsidR="00016F74">
        <w:rPr>
          <w:bCs/>
        </w:rPr>
        <w:t>B</w:t>
      </w:r>
      <w:r w:rsidR="00731C5B">
        <w:rPr>
          <w:bCs/>
        </w:rPr>
        <w:t xml:space="preserve">eauftragten nach hinten </w:t>
      </w:r>
      <w:r w:rsidR="00016F74">
        <w:rPr>
          <w:bCs/>
        </w:rPr>
        <w:t xml:space="preserve">zu </w:t>
      </w:r>
      <w:r w:rsidR="00731C5B">
        <w:rPr>
          <w:bCs/>
        </w:rPr>
        <w:t xml:space="preserve">verschieben, </w:t>
      </w:r>
      <w:r w:rsidR="00016F74">
        <w:rPr>
          <w:bCs/>
        </w:rPr>
        <w:t>das G</w:t>
      </w:r>
      <w:r w:rsidR="00731C5B">
        <w:rPr>
          <w:bCs/>
        </w:rPr>
        <w:t>espräch mit dem bisherigen</w:t>
      </w:r>
      <w:r w:rsidR="00016F74">
        <w:rPr>
          <w:bCs/>
        </w:rPr>
        <w:t xml:space="preserve"> zu</w:t>
      </w:r>
      <w:r w:rsidR="00731C5B">
        <w:rPr>
          <w:bCs/>
        </w:rPr>
        <w:t xml:space="preserve"> führen und </w:t>
      </w:r>
      <w:r w:rsidR="00016F74">
        <w:rPr>
          <w:bCs/>
        </w:rPr>
        <w:t>die Stelle neu</w:t>
      </w:r>
      <w:r w:rsidR="00731C5B">
        <w:rPr>
          <w:bCs/>
        </w:rPr>
        <w:t xml:space="preserve"> au</w:t>
      </w:r>
      <w:r w:rsidR="00016F74">
        <w:rPr>
          <w:bCs/>
        </w:rPr>
        <w:t>szusc</w:t>
      </w:r>
      <w:r w:rsidR="00731C5B">
        <w:rPr>
          <w:bCs/>
        </w:rPr>
        <w:t>hreiben.</w:t>
      </w:r>
    </w:p>
    <w:p w14:paraId="7C2C5732" w14:textId="77777777" w:rsidR="00016F74" w:rsidRPr="00BA5AEB" w:rsidRDefault="00016F74" w:rsidP="0091024D">
      <w:pPr>
        <w:jc w:val="both"/>
        <w:rPr>
          <w:bCs/>
        </w:rPr>
        <w:pPrChange w:id="215" w:author="Stefan Stawiarski" w:date="2020-02-25T02:24:00Z">
          <w:pPr/>
        </w:pPrChange>
      </w:pPr>
    </w:p>
    <w:p w14:paraId="2BB20468" w14:textId="1897194A" w:rsidR="004604CD" w:rsidRPr="004604CD" w:rsidRDefault="004604CD" w:rsidP="0091024D">
      <w:pPr>
        <w:jc w:val="both"/>
        <w:rPr>
          <w:b/>
        </w:rPr>
        <w:pPrChange w:id="216" w:author="Stefan Stawiarski" w:date="2020-02-25T02:24:00Z">
          <w:pPr/>
        </w:pPrChange>
      </w:pPr>
      <w:r w:rsidRPr="004604CD">
        <w:rPr>
          <w:b/>
        </w:rPr>
        <w:t xml:space="preserve">TOP 8 </w:t>
      </w:r>
      <w:proofErr w:type="spellStart"/>
      <w:r w:rsidR="00731C5B" w:rsidRPr="00731C5B">
        <w:rPr>
          <w:b/>
        </w:rPr>
        <w:t>aoMV</w:t>
      </w:r>
      <w:proofErr w:type="spellEnd"/>
    </w:p>
    <w:p w14:paraId="56598E2F" w14:textId="3E96A227" w:rsidR="004604CD" w:rsidRDefault="00731C5B" w:rsidP="0091024D">
      <w:pPr>
        <w:jc w:val="both"/>
        <w:pPrChange w:id="217" w:author="Stefan Stawiarski" w:date="2020-02-25T02:24:00Z">
          <w:pPr/>
        </w:pPrChange>
      </w:pPr>
      <w:r>
        <w:t xml:space="preserve">Adrian braucht das Original der letzten MV </w:t>
      </w:r>
      <w:ins w:id="218" w:author="Stefan Stawiarski" w:date="2020-02-25T02:30:00Z">
        <w:r w:rsidR="00A30E3B">
          <w:t xml:space="preserve">unterschrieben </w:t>
        </w:r>
      </w:ins>
      <w:r>
        <w:t>vo</w:t>
      </w:r>
      <w:r w:rsidR="00EF0C67">
        <w:t xml:space="preserve">m </w:t>
      </w:r>
      <w:r>
        <w:t>Sitzungsleiter und</w:t>
      </w:r>
      <w:r w:rsidR="00016F74">
        <w:t xml:space="preserve"> dem</w:t>
      </w:r>
      <w:r>
        <w:t xml:space="preserve"> Protokollanten. </w:t>
      </w:r>
      <w:r w:rsidR="00016F74">
        <w:t>Dies muss</w:t>
      </w:r>
      <w:del w:id="219" w:author="Stefan Stawiarski" w:date="2020-02-25T02:31:00Z">
        <w:r w:rsidR="00016F74" w:rsidDel="00A30E3B">
          <w:delText xml:space="preserve"> u</w:delText>
        </w:r>
        <w:r w:rsidDel="00A30E3B">
          <w:delText>nterschrieben</w:delText>
        </w:r>
        <w:r w:rsidR="00016F74" w:rsidDel="00A30E3B">
          <w:delText xml:space="preserve"> sein</w:delText>
        </w:r>
        <w:r w:rsidDel="00A30E3B">
          <w:delText>,</w:delText>
        </w:r>
      </w:del>
      <w:r>
        <w:t xml:space="preserve"> vom Vorstand</w:t>
      </w:r>
      <w:r w:rsidR="00016F74">
        <w:t xml:space="preserve"> beschlossen werden und </w:t>
      </w:r>
      <w:r>
        <w:t>dann</w:t>
      </w:r>
      <w:r w:rsidR="00016F74">
        <w:t xml:space="preserve"> dem</w:t>
      </w:r>
      <w:r>
        <w:t xml:space="preserve"> </w:t>
      </w:r>
      <w:r w:rsidR="00016F74">
        <w:t>N</w:t>
      </w:r>
      <w:r>
        <w:t>otar</w:t>
      </w:r>
      <w:r w:rsidR="00016F74">
        <w:t xml:space="preserve"> vorgelegt werden</w:t>
      </w:r>
      <w:r>
        <w:t xml:space="preserve">. </w:t>
      </w:r>
      <w:commentRangeStart w:id="220"/>
      <w:r w:rsidR="00016F74">
        <w:t xml:space="preserve">Die </w:t>
      </w:r>
      <w:r>
        <w:t xml:space="preserve">Dauer </w:t>
      </w:r>
      <w:r w:rsidR="00016F74">
        <w:t xml:space="preserve">ist </w:t>
      </w:r>
      <w:r>
        <w:t xml:space="preserve">mindestens 6 </w:t>
      </w:r>
      <w:r w:rsidR="00016F74">
        <w:t>W</w:t>
      </w:r>
      <w:r>
        <w:t>ochen.</w:t>
      </w:r>
      <w:commentRangeEnd w:id="220"/>
      <w:r w:rsidR="00A30E3B">
        <w:rPr>
          <w:rStyle w:val="Kommentarzeichen"/>
        </w:rPr>
        <w:commentReference w:id="220"/>
      </w:r>
    </w:p>
    <w:p w14:paraId="6BCCE5B3" w14:textId="5FB78290" w:rsidR="00731C5B" w:rsidRDefault="00016F74" w:rsidP="0091024D">
      <w:pPr>
        <w:jc w:val="both"/>
        <w:pPrChange w:id="221" w:author="Stefan Stawiarski" w:date="2020-02-25T02:24:00Z">
          <w:pPr/>
        </w:pPrChange>
      </w:pPr>
      <w:commentRangeStart w:id="222"/>
      <w:r>
        <w:t xml:space="preserve">Die </w:t>
      </w:r>
      <w:proofErr w:type="spellStart"/>
      <w:r w:rsidR="00731C5B">
        <w:t>aoMV</w:t>
      </w:r>
      <w:proofErr w:type="spellEnd"/>
      <w:r w:rsidR="00731C5B">
        <w:t xml:space="preserve"> </w:t>
      </w:r>
      <w:r>
        <w:t>wird für den</w:t>
      </w:r>
      <w:r w:rsidR="00731C5B">
        <w:t xml:space="preserve"> Juli angestrebt. </w:t>
      </w:r>
      <w:r>
        <w:t>Es gibt k</w:t>
      </w:r>
      <w:r w:rsidR="00731C5B">
        <w:t xml:space="preserve">eine </w:t>
      </w:r>
      <w:r>
        <w:t>W</w:t>
      </w:r>
      <w:r w:rsidR="00731C5B">
        <w:t xml:space="preserve">iederrede. </w:t>
      </w:r>
      <w:commentRangeEnd w:id="222"/>
      <w:r w:rsidR="00A30E3B">
        <w:rPr>
          <w:rStyle w:val="Kommentarzeichen"/>
        </w:rPr>
        <w:commentReference w:id="222"/>
      </w:r>
    </w:p>
    <w:p w14:paraId="55D0C8BB" w14:textId="77777777" w:rsidR="00731C5B" w:rsidRDefault="00731C5B" w:rsidP="0091024D">
      <w:pPr>
        <w:jc w:val="both"/>
        <w:pPrChange w:id="223" w:author="Stefan Stawiarski" w:date="2020-02-25T02:24:00Z">
          <w:pPr/>
        </w:pPrChange>
      </w:pPr>
    </w:p>
    <w:p w14:paraId="44B085B4" w14:textId="2D62372C" w:rsidR="004604CD" w:rsidRPr="004604CD" w:rsidRDefault="004604CD" w:rsidP="0091024D">
      <w:pPr>
        <w:jc w:val="both"/>
        <w:rPr>
          <w:b/>
        </w:rPr>
        <w:pPrChange w:id="224" w:author="Stefan Stawiarski" w:date="2020-02-25T02:24:00Z">
          <w:pPr/>
        </w:pPrChange>
      </w:pPr>
      <w:r w:rsidRPr="004604CD">
        <w:rPr>
          <w:b/>
        </w:rPr>
        <w:t xml:space="preserve">TOP 9 </w:t>
      </w:r>
      <w:r w:rsidR="00EF0C67">
        <w:rPr>
          <w:b/>
        </w:rPr>
        <w:t xml:space="preserve">Stand am </w:t>
      </w:r>
      <w:r w:rsidR="00731C5B" w:rsidRPr="00731C5B">
        <w:rPr>
          <w:b/>
        </w:rPr>
        <w:t xml:space="preserve">JuLis </w:t>
      </w:r>
      <w:proofErr w:type="spellStart"/>
      <w:r w:rsidR="00731C5B" w:rsidRPr="00731C5B">
        <w:rPr>
          <w:b/>
        </w:rPr>
        <w:t>BuKo</w:t>
      </w:r>
      <w:proofErr w:type="spellEnd"/>
    </w:p>
    <w:p w14:paraId="5D5560DB" w14:textId="2F65A277" w:rsidR="004604CD" w:rsidRDefault="00EF0C67" w:rsidP="0091024D">
      <w:pPr>
        <w:jc w:val="both"/>
        <w:pPrChange w:id="225" w:author="Stefan Stawiarski" w:date="2020-02-25T02:24:00Z">
          <w:pPr/>
        </w:pPrChange>
      </w:pPr>
      <w:r>
        <w:t xml:space="preserve">Philippe schlägt vor das Vorhaben </w:t>
      </w:r>
      <w:r w:rsidR="00530F2D">
        <w:t xml:space="preserve">ruhen </w:t>
      </w:r>
      <w:r>
        <w:t xml:space="preserve">zu </w:t>
      </w:r>
      <w:r w:rsidR="00530F2D">
        <w:t xml:space="preserve">lassen und weitere </w:t>
      </w:r>
      <w:r>
        <w:t>E</w:t>
      </w:r>
      <w:r w:rsidR="00530F2D">
        <w:t>ntwicklungen ab</w:t>
      </w:r>
      <w:r>
        <w:t>zu</w:t>
      </w:r>
      <w:r w:rsidR="00530F2D">
        <w:t>warten (Personaldebatte</w:t>
      </w:r>
      <w:r>
        <w:t xml:space="preserve"> bei den JuLis</w:t>
      </w:r>
      <w:r w:rsidR="00530F2D">
        <w:t>,</w:t>
      </w:r>
      <w:r>
        <w:t xml:space="preserve"> Organisation des </w:t>
      </w:r>
      <w:proofErr w:type="spellStart"/>
      <w:r>
        <w:t>BuKos</w:t>
      </w:r>
      <w:proofErr w:type="spellEnd"/>
      <w:r w:rsidR="00530F2D">
        <w:t xml:space="preserve"> o.ä.)</w:t>
      </w:r>
      <w:r>
        <w:t xml:space="preserve">. </w:t>
      </w:r>
      <w:r w:rsidR="00530F2D">
        <w:t xml:space="preserve">Florian erhebt Einspruch. </w:t>
      </w:r>
    </w:p>
    <w:p w14:paraId="72A5F27E" w14:textId="003CB680" w:rsidR="00530F2D" w:rsidRPr="00EF0C67" w:rsidRDefault="00530F2D" w:rsidP="0091024D">
      <w:pPr>
        <w:jc w:val="both"/>
        <w:rPr>
          <w:i/>
          <w:iCs/>
          <w:u w:val="single"/>
        </w:rPr>
        <w:pPrChange w:id="226" w:author="Stefan Stawiarski" w:date="2020-02-25T02:24:00Z">
          <w:pPr/>
        </w:pPrChange>
      </w:pPr>
      <w:r w:rsidRPr="00EF0C67">
        <w:rPr>
          <w:i/>
          <w:iCs/>
          <w:u w:val="single"/>
        </w:rPr>
        <w:t xml:space="preserve">21:25 Uhr: Stefan ist wieder da. </w:t>
      </w:r>
    </w:p>
    <w:p w14:paraId="3432030D" w14:textId="08DCB60F" w:rsidR="00530F2D" w:rsidRDefault="00530F2D" w:rsidP="0091024D">
      <w:pPr>
        <w:jc w:val="both"/>
        <w:pPrChange w:id="227" w:author="Stefan Stawiarski" w:date="2020-02-25T02:24:00Z">
          <w:pPr/>
        </w:pPrChange>
      </w:pPr>
      <w:r>
        <w:t xml:space="preserve">Stefan schließt sich Florians Meinung an. Philippe rät weiterhin ab. </w:t>
      </w:r>
    </w:p>
    <w:p w14:paraId="16410623" w14:textId="0F1EAD09" w:rsidR="00530F2D" w:rsidRPr="00EF0C67" w:rsidRDefault="00530F2D" w:rsidP="0091024D">
      <w:pPr>
        <w:jc w:val="both"/>
        <w:rPr>
          <w:i/>
          <w:iCs/>
          <w:u w:val="single"/>
        </w:rPr>
        <w:pPrChange w:id="228" w:author="Stefan Stawiarski" w:date="2020-02-25T02:24:00Z">
          <w:pPr/>
        </w:pPrChange>
      </w:pPr>
      <w:r w:rsidRPr="00EF0C67">
        <w:rPr>
          <w:i/>
          <w:iCs/>
          <w:u w:val="single"/>
        </w:rPr>
        <w:t>21:29 Uhr</w:t>
      </w:r>
      <w:r w:rsidR="00EF0C67">
        <w:rPr>
          <w:i/>
          <w:iCs/>
          <w:u w:val="single"/>
        </w:rPr>
        <w:t>:</w:t>
      </w:r>
      <w:r w:rsidRPr="00EF0C67">
        <w:rPr>
          <w:i/>
          <w:iCs/>
          <w:u w:val="single"/>
        </w:rPr>
        <w:t xml:space="preserve"> Stefan redet</w:t>
      </w:r>
      <w:del w:id="229" w:author="Stefan Stawiarski" w:date="2020-02-25T02:21:00Z">
        <w:r w:rsidRPr="00EF0C67" w:rsidDel="0091024D">
          <w:rPr>
            <w:i/>
            <w:iCs/>
            <w:u w:val="single"/>
          </w:rPr>
          <w:delText xml:space="preserve">, Adrian unterbricht. „Adrian ist das dein fucking </w:delText>
        </w:r>
        <w:r w:rsidR="00EF0C67" w:rsidDel="0091024D">
          <w:rPr>
            <w:i/>
            <w:iCs/>
            <w:u w:val="single"/>
          </w:rPr>
          <w:delText>E</w:delText>
        </w:r>
        <w:r w:rsidRPr="00EF0C67" w:rsidDel="0091024D">
          <w:rPr>
            <w:i/>
            <w:iCs/>
            <w:u w:val="single"/>
          </w:rPr>
          <w:delText>rnst“, schreit er</w:delText>
        </w:r>
        <w:r w:rsidR="00EF0C67" w:rsidRPr="00EF0C67" w:rsidDel="0091024D">
          <w:rPr>
            <w:i/>
            <w:iCs/>
            <w:u w:val="single"/>
          </w:rPr>
          <w:delText xml:space="preserve"> und</w:delText>
        </w:r>
      </w:del>
      <w:r w:rsidR="00EF0C67" w:rsidRPr="00EF0C67">
        <w:rPr>
          <w:i/>
          <w:iCs/>
          <w:u w:val="single"/>
        </w:rPr>
        <w:t xml:space="preserve"> </w:t>
      </w:r>
      <w:proofErr w:type="spellStart"/>
      <w:r w:rsidR="00EF0C67" w:rsidRPr="00EF0C67">
        <w:rPr>
          <w:i/>
          <w:iCs/>
          <w:u w:val="single"/>
        </w:rPr>
        <w:t>d</w:t>
      </w:r>
      <w:r w:rsidRPr="00EF0C67">
        <w:rPr>
          <w:i/>
          <w:iCs/>
          <w:u w:val="single"/>
        </w:rPr>
        <w:t>isconnected</w:t>
      </w:r>
      <w:proofErr w:type="spellEnd"/>
      <w:r w:rsidR="00EF0C67" w:rsidRPr="00EF0C67">
        <w:rPr>
          <w:i/>
          <w:iCs/>
          <w:u w:val="single"/>
        </w:rPr>
        <w:t>.</w:t>
      </w:r>
    </w:p>
    <w:p w14:paraId="0CBD7488" w14:textId="1DBDB7D8" w:rsidR="00EF0C67" w:rsidDel="0091024D" w:rsidRDefault="00EF0C67" w:rsidP="0091024D">
      <w:pPr>
        <w:jc w:val="both"/>
        <w:rPr>
          <w:del w:id="230" w:author="Stefan Stawiarski" w:date="2020-02-25T02:21:00Z"/>
        </w:rPr>
        <w:pPrChange w:id="231" w:author="Stefan Stawiarski" w:date="2020-02-25T02:24:00Z">
          <w:pPr/>
        </w:pPrChange>
      </w:pPr>
      <w:del w:id="232" w:author="Stefan Stawiarski" w:date="2020-02-25T02:21:00Z">
        <w:r w:rsidDel="0091024D">
          <w:delText xml:space="preserve">Adrian merkt an, dass Stefan sich wie ein Kleinkind verhalte. </w:delText>
        </w:r>
      </w:del>
    </w:p>
    <w:p w14:paraId="696FE0BC" w14:textId="0C630563" w:rsidR="00530F2D" w:rsidRDefault="00530F2D" w:rsidP="0091024D">
      <w:pPr>
        <w:jc w:val="both"/>
        <w:pPrChange w:id="233" w:author="Stefan Stawiarski" w:date="2020-02-25T02:24:00Z">
          <w:pPr/>
        </w:pPrChange>
      </w:pPr>
      <w:r>
        <w:t xml:space="preserve">Beschluss: Wir machen uns Gedanken wie der Stand aussehen soll. Vorschlag: Stefan soll Ideen sammeln. </w:t>
      </w:r>
      <w:r w:rsidR="00F11877">
        <w:t xml:space="preserve">Stefan </w:t>
      </w:r>
      <w:r w:rsidR="009C19FA">
        <w:t>schreibt</w:t>
      </w:r>
      <w:r w:rsidR="00EF0C67">
        <w:t xml:space="preserve"> auf Anfrage über </w:t>
      </w:r>
      <w:proofErr w:type="spellStart"/>
      <w:r w:rsidR="00EF0C67">
        <w:t>Whatsapp</w:t>
      </w:r>
      <w:proofErr w:type="spellEnd"/>
      <w:r w:rsidR="00EF0C67">
        <w:t>,</w:t>
      </w:r>
      <w:r w:rsidR="009C19FA">
        <w:t xml:space="preserve"> </w:t>
      </w:r>
      <w:commentRangeStart w:id="234"/>
      <w:r w:rsidR="009C19FA">
        <w:t>„dass er nicht 100% zusagen könnte“</w:t>
      </w:r>
      <w:commentRangeEnd w:id="234"/>
      <w:r w:rsidR="0091024D">
        <w:rPr>
          <w:rStyle w:val="Kommentarzeichen"/>
        </w:rPr>
        <w:commentReference w:id="234"/>
      </w:r>
      <w:r w:rsidR="009C19FA">
        <w:t>, daraufhin teilen wir die Aufgabe jemand anderen zu</w:t>
      </w:r>
      <w:r w:rsidR="00F11877">
        <w:t xml:space="preserve">. Philippe macht das federführend, Maxi sagt auch zu. </w:t>
      </w:r>
    </w:p>
    <w:p w14:paraId="2F718F5F" w14:textId="69166E3E" w:rsidR="004604CD" w:rsidRDefault="004604CD" w:rsidP="0091024D">
      <w:pPr>
        <w:jc w:val="both"/>
        <w:pPrChange w:id="235" w:author="Stefan Stawiarski" w:date="2020-02-25T02:24:00Z">
          <w:pPr/>
        </w:pPrChange>
      </w:pPr>
      <w:r>
        <w:t xml:space="preserve"> </w:t>
      </w:r>
      <w:r w:rsidR="00F11877">
        <w:t xml:space="preserve">Ob wir den Stand </w:t>
      </w:r>
      <w:r w:rsidR="00EF0C67">
        <w:t xml:space="preserve">am </w:t>
      </w:r>
      <w:proofErr w:type="spellStart"/>
      <w:r w:rsidR="00EF0C67">
        <w:t>BuKo</w:t>
      </w:r>
      <w:proofErr w:type="spellEnd"/>
      <w:r w:rsidR="00EF0C67">
        <w:t xml:space="preserve"> </w:t>
      </w:r>
      <w:r w:rsidR="00F11877">
        <w:t>machen oder nicht</w:t>
      </w:r>
      <w:r w:rsidR="00EF0C67">
        <w:t>,</w:t>
      </w:r>
      <w:r w:rsidR="00F11877">
        <w:t xml:space="preserve"> lassen wir noch offen. </w:t>
      </w:r>
    </w:p>
    <w:p w14:paraId="0FC3F95A" w14:textId="77777777" w:rsidR="00F11877" w:rsidRDefault="00F11877" w:rsidP="0091024D">
      <w:pPr>
        <w:jc w:val="both"/>
        <w:pPrChange w:id="236" w:author="Stefan Stawiarski" w:date="2020-02-25T02:24:00Z">
          <w:pPr/>
        </w:pPrChange>
      </w:pPr>
    </w:p>
    <w:p w14:paraId="3295F2E0" w14:textId="2FC7C2B4" w:rsidR="004604CD" w:rsidRPr="004604CD" w:rsidRDefault="004604CD" w:rsidP="0091024D">
      <w:pPr>
        <w:jc w:val="both"/>
        <w:rPr>
          <w:b/>
        </w:rPr>
        <w:pPrChange w:id="237" w:author="Stefan Stawiarski" w:date="2020-02-25T02:24:00Z">
          <w:pPr/>
        </w:pPrChange>
      </w:pPr>
      <w:r w:rsidRPr="004604CD">
        <w:rPr>
          <w:b/>
        </w:rPr>
        <w:t xml:space="preserve">TOP 10 </w:t>
      </w:r>
      <w:r w:rsidR="00F11877" w:rsidRPr="00F11877">
        <w:rPr>
          <w:b/>
        </w:rPr>
        <w:t>Bettelbriefe</w:t>
      </w:r>
    </w:p>
    <w:p w14:paraId="7AE1FC45" w14:textId="128BEA03" w:rsidR="00F66DA7" w:rsidRDefault="00F11877" w:rsidP="0091024D">
      <w:pPr>
        <w:jc w:val="both"/>
      </w:pPr>
      <w:r>
        <w:t xml:space="preserve">Adrian macht es </w:t>
      </w:r>
      <w:del w:id="238" w:author="Stefan Stawiarski" w:date="2020-02-25T02:22:00Z">
        <w:r w:rsidDel="0091024D">
          <w:delText>alleine</w:delText>
        </w:r>
      </w:del>
      <w:ins w:id="239" w:author="Stefan Stawiarski" w:date="2020-02-25T02:22:00Z">
        <w:r w:rsidR="0091024D">
          <w:t>allein</w:t>
        </w:r>
      </w:ins>
      <w:r>
        <w:t xml:space="preserve">. </w:t>
      </w:r>
    </w:p>
    <w:p w14:paraId="63AE6126" w14:textId="77777777" w:rsidR="00EF0C67" w:rsidRDefault="00EF0C67" w:rsidP="00A30E3B">
      <w:pPr>
        <w:jc w:val="both"/>
      </w:pPr>
    </w:p>
    <w:p w14:paraId="36BB69A9" w14:textId="10E986AF" w:rsidR="00F11877" w:rsidRDefault="00F11877" w:rsidP="00A30E3B">
      <w:pPr>
        <w:jc w:val="both"/>
        <w:rPr>
          <w:b/>
          <w:bCs/>
        </w:rPr>
      </w:pPr>
      <w:r>
        <w:rPr>
          <w:b/>
          <w:bCs/>
        </w:rPr>
        <w:t xml:space="preserve">TOP 11 </w:t>
      </w:r>
      <w:r w:rsidRPr="00F11877">
        <w:rPr>
          <w:b/>
          <w:bCs/>
        </w:rPr>
        <w:t>WhatsApp- &amp; Facebook-Gruppe</w:t>
      </w:r>
    </w:p>
    <w:p w14:paraId="69E09338" w14:textId="6B75A61D" w:rsidR="00F11877" w:rsidRDefault="00F11877" w:rsidP="00A30E3B">
      <w:pPr>
        <w:jc w:val="both"/>
      </w:pPr>
      <w:commentRangeStart w:id="240"/>
      <w:r>
        <w:t xml:space="preserve">Adrian </w:t>
      </w:r>
      <w:r w:rsidR="00EF0C67">
        <w:t xml:space="preserve">wird </w:t>
      </w:r>
      <w:r>
        <w:t>sich mit Stefan auf Termin</w:t>
      </w:r>
      <w:r w:rsidR="00EF0C67">
        <w:t xml:space="preserve"> ein</w:t>
      </w:r>
      <w:bookmarkStart w:id="241" w:name="_GoBack"/>
      <w:bookmarkEnd w:id="241"/>
      <w:r w:rsidR="00EF0C67">
        <w:t>igen</w:t>
      </w:r>
      <w:r>
        <w:t>.</w:t>
      </w:r>
      <w:commentRangeEnd w:id="240"/>
      <w:r w:rsidR="007869C2">
        <w:rPr>
          <w:rStyle w:val="Kommentarzeichen"/>
        </w:rPr>
        <w:commentReference w:id="240"/>
      </w:r>
    </w:p>
    <w:p w14:paraId="1333464C" w14:textId="77777777" w:rsidR="00EF0C67" w:rsidRDefault="00EF0C67" w:rsidP="00A30E3B">
      <w:pPr>
        <w:jc w:val="both"/>
      </w:pPr>
    </w:p>
    <w:p w14:paraId="5F7CDD90" w14:textId="1ED5FC5E" w:rsidR="00F11877" w:rsidRDefault="00F11877" w:rsidP="00A30E3B">
      <w:pPr>
        <w:jc w:val="both"/>
        <w:rPr>
          <w:b/>
          <w:bCs/>
        </w:rPr>
      </w:pPr>
      <w:r>
        <w:rPr>
          <w:b/>
          <w:bCs/>
        </w:rPr>
        <w:t xml:space="preserve">TOP 12 </w:t>
      </w:r>
      <w:r w:rsidRPr="00F11877">
        <w:rPr>
          <w:b/>
          <w:bCs/>
        </w:rPr>
        <w:t xml:space="preserve">nächster </w:t>
      </w:r>
      <w:proofErr w:type="spellStart"/>
      <w:r w:rsidRPr="00F11877">
        <w:rPr>
          <w:b/>
          <w:bCs/>
        </w:rPr>
        <w:t>VoSi</w:t>
      </w:r>
      <w:proofErr w:type="spellEnd"/>
      <w:r w:rsidRPr="00F11877">
        <w:rPr>
          <w:b/>
          <w:bCs/>
        </w:rPr>
        <w:t xml:space="preserve"> Termin</w:t>
      </w:r>
    </w:p>
    <w:p w14:paraId="6BD2673E" w14:textId="3DE7C94D" w:rsidR="00F11877" w:rsidRDefault="00EF0C67" w:rsidP="00A30E3B">
      <w:pPr>
        <w:jc w:val="both"/>
      </w:pPr>
      <w:commentRangeStart w:id="242"/>
      <w:r>
        <w:t xml:space="preserve">Veranschlagt zwischen dem </w:t>
      </w:r>
      <w:r w:rsidR="00F11877">
        <w:t>16</w:t>
      </w:r>
      <w:r>
        <w:t>.-</w:t>
      </w:r>
      <w:r w:rsidR="00F11877">
        <w:t>22</w:t>
      </w:r>
      <w:r>
        <w:t>.</w:t>
      </w:r>
      <w:r w:rsidR="00F11877">
        <w:t xml:space="preserve"> März</w:t>
      </w:r>
      <w:r>
        <w:t xml:space="preserve"> um</w:t>
      </w:r>
      <w:r w:rsidR="00F11877">
        <w:t xml:space="preserve"> 19 Uhr</w:t>
      </w:r>
      <w:r>
        <w:t>.</w:t>
      </w:r>
      <w:commentRangeEnd w:id="242"/>
      <w:r w:rsidR="007869C2">
        <w:rPr>
          <w:rStyle w:val="Kommentarzeichen"/>
        </w:rPr>
        <w:commentReference w:id="242"/>
      </w:r>
    </w:p>
    <w:p w14:paraId="13B0A93E" w14:textId="77777777" w:rsidR="00EF0C67" w:rsidRDefault="00EF0C67" w:rsidP="00A30E3B">
      <w:pPr>
        <w:jc w:val="both"/>
      </w:pPr>
    </w:p>
    <w:p w14:paraId="581316B2" w14:textId="14AA1E4A" w:rsidR="00F11877" w:rsidRDefault="00F11877" w:rsidP="00A30E3B">
      <w:pPr>
        <w:jc w:val="both"/>
        <w:rPr>
          <w:b/>
          <w:bCs/>
        </w:rPr>
      </w:pPr>
      <w:r>
        <w:rPr>
          <w:b/>
          <w:bCs/>
        </w:rPr>
        <w:t xml:space="preserve">TOP 13 </w:t>
      </w:r>
      <w:r w:rsidRPr="00F11877">
        <w:rPr>
          <w:b/>
          <w:bCs/>
        </w:rPr>
        <w:t>Sonstiges</w:t>
      </w:r>
    </w:p>
    <w:p w14:paraId="7218EDAF" w14:textId="078EA9D9" w:rsidR="009C19FA" w:rsidRDefault="00F11877" w:rsidP="00A30E3B">
      <w:pPr>
        <w:jc w:val="both"/>
      </w:pPr>
      <w:commentRangeStart w:id="243"/>
      <w:r>
        <w:t>Adrian will</w:t>
      </w:r>
      <w:r w:rsidR="00EF0C67">
        <w:t>,</w:t>
      </w:r>
      <w:r>
        <w:t xml:space="preserve"> dass der Vorstand Stefan für sein destruktives Verhalten </w:t>
      </w:r>
      <w:r w:rsidR="00BB2246">
        <w:t>in der Sitzung</w:t>
      </w:r>
      <w:r w:rsidR="00EF0C67">
        <w:t xml:space="preserve"> rügt</w:t>
      </w:r>
      <w:r w:rsidR="00BB2246">
        <w:t xml:space="preserve">. Keine Gegenrede. </w:t>
      </w:r>
      <w:commentRangeEnd w:id="243"/>
      <w:r w:rsidR="0091024D">
        <w:rPr>
          <w:rStyle w:val="Kommentarzeichen"/>
        </w:rPr>
        <w:commentReference w:id="243"/>
      </w:r>
    </w:p>
    <w:p w14:paraId="07169239" w14:textId="77777777" w:rsidR="00EF0C67" w:rsidRPr="00EF0C67" w:rsidRDefault="00EF0C67" w:rsidP="00A30E3B">
      <w:pPr>
        <w:jc w:val="both"/>
        <w:rPr>
          <w:i/>
          <w:iCs/>
          <w:u w:val="single"/>
        </w:rPr>
      </w:pPr>
    </w:p>
    <w:p w14:paraId="1601C0F1" w14:textId="40F52B15" w:rsidR="009C19FA" w:rsidRPr="00EF0C67" w:rsidRDefault="009C19FA" w:rsidP="00A30E3B">
      <w:pPr>
        <w:jc w:val="both"/>
        <w:rPr>
          <w:i/>
          <w:iCs/>
          <w:u w:val="single"/>
        </w:rPr>
      </w:pPr>
      <w:r w:rsidRPr="00EF0C67">
        <w:rPr>
          <w:i/>
          <w:iCs/>
          <w:u w:val="single"/>
        </w:rPr>
        <w:t>22:00 Uhr</w:t>
      </w:r>
      <w:r w:rsidR="00EF0C67" w:rsidRPr="00EF0C67">
        <w:rPr>
          <w:i/>
          <w:iCs/>
          <w:u w:val="single"/>
        </w:rPr>
        <w:t>:</w:t>
      </w:r>
      <w:r w:rsidRPr="00EF0C67">
        <w:rPr>
          <w:i/>
          <w:iCs/>
          <w:u w:val="single"/>
        </w:rPr>
        <w:t xml:space="preserve"> Adrian schließt die Sitzung</w:t>
      </w:r>
      <w:r w:rsidR="00EF0C67" w:rsidRPr="00EF0C67">
        <w:rPr>
          <w:i/>
          <w:iCs/>
          <w:u w:val="single"/>
        </w:rPr>
        <w:t>.</w:t>
      </w:r>
    </w:p>
    <w:sectPr w:rsidR="009C19FA" w:rsidRPr="00EF0C67" w:rsidSect="006E5F13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10" w:author="Stefan Stawiarski" w:date="2020-02-25T02:20:00Z" w:initials="ST">
    <w:p w14:paraId="26E016E9" w14:textId="77777777" w:rsidR="0091024D" w:rsidRDefault="0091024D">
      <w:pPr>
        <w:pStyle w:val="Kommentartext"/>
      </w:pPr>
      <w:r>
        <w:rPr>
          <w:rStyle w:val="Kommentarzeichen"/>
        </w:rPr>
        <w:annotationRef/>
      </w:r>
      <w:r>
        <w:t xml:space="preserve">Der GO oder welcher </w:t>
      </w:r>
      <w:proofErr w:type="spellStart"/>
      <w:r>
        <w:t>beschluss</w:t>
      </w:r>
      <w:proofErr w:type="spellEnd"/>
      <w:r>
        <w:t>?</w:t>
      </w:r>
    </w:p>
    <w:p w14:paraId="3E13BA2B" w14:textId="3B46D181" w:rsidR="0091024D" w:rsidRDefault="0091024D">
      <w:pPr>
        <w:pStyle w:val="Kommentartext"/>
      </w:pPr>
    </w:p>
  </w:comment>
  <w:comment w:id="220" w:author="Stefan Stawiarski" w:date="2020-02-25T02:31:00Z" w:initials="ST">
    <w:p w14:paraId="5AE1C6E9" w14:textId="2E3D1658" w:rsidR="00A30E3B" w:rsidRDefault="00A30E3B">
      <w:pPr>
        <w:pStyle w:val="Kommentartext"/>
      </w:pPr>
      <w:r>
        <w:rPr>
          <w:rStyle w:val="Kommentarzeichen"/>
        </w:rPr>
        <w:annotationRef/>
      </w:r>
      <w:r>
        <w:t xml:space="preserve">Welche </w:t>
      </w:r>
      <w:proofErr w:type="spellStart"/>
      <w:r>
        <w:t>dauer</w:t>
      </w:r>
      <w:proofErr w:type="spellEnd"/>
      <w:r>
        <w:t xml:space="preserve"> und welche </w:t>
      </w:r>
      <w:proofErr w:type="spellStart"/>
      <w:r>
        <w:t>quelle</w:t>
      </w:r>
      <w:proofErr w:type="spellEnd"/>
      <w:r>
        <w:t xml:space="preserve">? </w:t>
      </w:r>
      <w:proofErr w:type="gramStart"/>
      <w:r>
        <w:t>Denke</w:t>
      </w:r>
      <w:proofErr w:type="gramEnd"/>
      <w:r>
        <w:t xml:space="preserve"> dass dies eine </w:t>
      </w:r>
      <w:proofErr w:type="spellStart"/>
      <w:r>
        <w:t>schätzung</w:t>
      </w:r>
      <w:proofErr w:type="spellEnd"/>
      <w:r>
        <w:t xml:space="preserve"> </w:t>
      </w:r>
      <w:proofErr w:type="spellStart"/>
      <w:r>
        <w:t>adrians</w:t>
      </w:r>
      <w:proofErr w:type="spellEnd"/>
      <w:r>
        <w:t xml:space="preserve"> ist, welche als solche </w:t>
      </w:r>
      <w:proofErr w:type="spellStart"/>
      <w:r>
        <w:t>gekennzeinet</w:t>
      </w:r>
      <w:proofErr w:type="spellEnd"/>
      <w:r>
        <w:t xml:space="preserve"> werden muss</w:t>
      </w:r>
    </w:p>
  </w:comment>
  <w:comment w:id="222" w:author="Stefan Stawiarski" w:date="2020-02-25T02:32:00Z" w:initials="ST">
    <w:p w14:paraId="61A7F806" w14:textId="7038BEF3" w:rsidR="00A30E3B" w:rsidRDefault="00A30E3B">
      <w:pPr>
        <w:pStyle w:val="Kommentartext"/>
      </w:pPr>
      <w:r>
        <w:rPr>
          <w:rStyle w:val="Kommentarzeichen"/>
        </w:rPr>
        <w:annotationRef/>
      </w:r>
      <w:r>
        <w:t>Dachte es gäbe einen Beschluss? Dann muss dies als solcher gekennzeichnet sein</w:t>
      </w:r>
    </w:p>
  </w:comment>
  <w:comment w:id="234" w:author="Stefan Stawiarski" w:date="2020-02-25T02:21:00Z" w:initials="ST">
    <w:p w14:paraId="71DCED54" w14:textId="77777777" w:rsidR="0091024D" w:rsidRDefault="0091024D">
      <w:pPr>
        <w:pStyle w:val="Kommentartext"/>
      </w:pPr>
      <w:r>
        <w:rPr>
          <w:rStyle w:val="Kommentarzeichen"/>
        </w:rPr>
        <w:annotationRef/>
      </w:r>
      <w:r>
        <w:t xml:space="preserve">Bitte genaue </w:t>
      </w:r>
      <w:proofErr w:type="spellStart"/>
      <w:r>
        <w:t>nachricht</w:t>
      </w:r>
      <w:proofErr w:type="spellEnd"/>
      <w:r>
        <w:t xml:space="preserve"> – liegt mir nicht mehr vor</w:t>
      </w:r>
    </w:p>
    <w:p w14:paraId="1242A034" w14:textId="06226DDA" w:rsidR="0091024D" w:rsidRDefault="0091024D">
      <w:pPr>
        <w:pStyle w:val="Kommentartext"/>
      </w:pPr>
    </w:p>
  </w:comment>
  <w:comment w:id="240" w:author="Stefan Stawiarski" w:date="2020-02-25T02:45:00Z" w:initials="ST">
    <w:p w14:paraId="2A3F1D2F" w14:textId="77777777" w:rsidR="007869C2" w:rsidRDefault="007869C2">
      <w:pPr>
        <w:pStyle w:val="Kommentartext"/>
      </w:pPr>
      <w:r>
        <w:rPr>
          <w:rStyle w:val="Kommentarzeichen"/>
        </w:rPr>
        <w:annotationRef/>
      </w:r>
      <w:r>
        <w:t>Wofür`</w:t>
      </w:r>
    </w:p>
    <w:p w14:paraId="20C1D0B9" w14:textId="1DE9B7DB" w:rsidR="007869C2" w:rsidRDefault="007869C2">
      <w:pPr>
        <w:pStyle w:val="Kommentartext"/>
      </w:pPr>
    </w:p>
  </w:comment>
  <w:comment w:id="242" w:author="Stefan Stawiarski" w:date="2020-02-25T02:45:00Z" w:initials="ST">
    <w:p w14:paraId="32040398" w14:textId="1522423C" w:rsidR="007869C2" w:rsidRDefault="007869C2">
      <w:pPr>
        <w:pStyle w:val="Kommentartext"/>
      </w:pPr>
      <w:r>
        <w:rPr>
          <w:rStyle w:val="Kommentarzeichen"/>
        </w:rPr>
        <w:annotationRef/>
      </w:r>
      <w:r>
        <w:t>Dachte es gab einen konkreten Termin?</w:t>
      </w:r>
    </w:p>
  </w:comment>
  <w:comment w:id="243" w:author="Stefan Stawiarski" w:date="2020-02-25T02:22:00Z" w:initials="ST">
    <w:p w14:paraId="1C9D35FB" w14:textId="5CF025FA" w:rsidR="0091024D" w:rsidRDefault="0091024D">
      <w:pPr>
        <w:pStyle w:val="Kommentartext"/>
      </w:pPr>
      <w:r>
        <w:rPr>
          <w:rStyle w:val="Kommentarzeichen"/>
        </w:rPr>
        <w:annotationRef/>
      </w:r>
      <w:r>
        <w:t>Keine Gegenrede oder gab es eine Abstimmung?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13BA2B" w15:done="0"/>
  <w15:commentEx w15:paraId="5AE1C6E9" w15:done="0"/>
  <w15:commentEx w15:paraId="61A7F806" w15:done="0"/>
  <w15:commentEx w15:paraId="1242A034" w15:done="0"/>
  <w15:commentEx w15:paraId="20C1D0B9" w15:done="0"/>
  <w15:commentEx w15:paraId="32040398" w15:done="0"/>
  <w15:commentEx w15:paraId="1C9D35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13BA2B" w16cid:durableId="21FF02D9"/>
  <w16cid:commentId w16cid:paraId="5AE1C6E9" w16cid:durableId="21FF057C"/>
  <w16cid:commentId w16cid:paraId="61A7F806" w16cid:durableId="21FF05AF"/>
  <w16cid:commentId w16cid:paraId="1242A034" w16cid:durableId="21FF0344"/>
  <w16cid:commentId w16cid:paraId="20C1D0B9" w16cid:durableId="21FF08AF"/>
  <w16cid:commentId w16cid:paraId="32040398" w16cid:durableId="21FF08B7"/>
  <w16cid:commentId w16cid:paraId="1C9D35FB" w16cid:durableId="21FF037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2CA0D" w14:textId="77777777" w:rsidR="005D585E" w:rsidRDefault="005D585E" w:rsidP="00D14C74">
      <w:pPr>
        <w:spacing w:after="0" w:line="240" w:lineRule="auto"/>
      </w:pPr>
      <w:r>
        <w:separator/>
      </w:r>
    </w:p>
  </w:endnote>
  <w:endnote w:type="continuationSeparator" w:id="0">
    <w:p w14:paraId="7E154DF1" w14:textId="77777777" w:rsidR="005D585E" w:rsidRDefault="005D585E" w:rsidP="00D14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FDE9C" w14:textId="77777777" w:rsidR="00B5056C" w:rsidRDefault="00B5056C">
    <w:pPr>
      <w:pStyle w:val="Fuzeile"/>
    </w:pPr>
  </w:p>
  <w:tbl>
    <w:tblPr>
      <w:tblStyle w:val="Tabellenraster"/>
      <w:tblW w:w="0" w:type="auto"/>
      <w:tblBorders>
        <w:top w:val="single" w:sz="18" w:space="0" w:color="262626" w:themeColor="text1" w:themeTint="D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B5056C" w14:paraId="15118CD6" w14:textId="77777777" w:rsidTr="00B5056C">
      <w:trPr>
        <w:trHeight w:val="397"/>
      </w:trPr>
      <w:tc>
        <w:tcPr>
          <w:tcW w:w="3020" w:type="dxa"/>
        </w:tcPr>
        <w:p w14:paraId="130BDD11" w14:textId="77777777" w:rsidR="00B5056C" w:rsidRPr="00B5056C" w:rsidRDefault="00B5056C">
          <w:pPr>
            <w:pStyle w:val="Fuzeile"/>
            <w:rPr>
              <w:rFonts w:ascii="Verdana" w:hAnsi="Verdana"/>
              <w:sz w:val="10"/>
              <w:szCs w:val="10"/>
            </w:rPr>
          </w:pPr>
          <w:r>
            <w:rPr>
              <w:rFonts w:ascii="Verdana" w:hAnsi="Verdana"/>
              <w:sz w:val="10"/>
              <w:szCs w:val="10"/>
            </w:rPr>
            <w:br/>
          </w:r>
          <w:r w:rsidRPr="00B5056C">
            <w:rPr>
              <w:rFonts w:ascii="Verdana" w:hAnsi="Verdana"/>
              <w:color w:val="404040" w:themeColor="text1" w:themeTint="BF"/>
              <w:sz w:val="20"/>
              <w:szCs w:val="20"/>
            </w:rPr>
            <w:t>Liberale Gamer e.V.</w:t>
          </w:r>
          <w:r>
            <w:rPr>
              <w:rFonts w:ascii="Verdana" w:hAnsi="Verdana"/>
              <w:sz w:val="10"/>
              <w:szCs w:val="10"/>
            </w:rPr>
            <w:br/>
          </w:r>
        </w:p>
      </w:tc>
      <w:tc>
        <w:tcPr>
          <w:tcW w:w="3021" w:type="dxa"/>
        </w:tcPr>
        <w:p w14:paraId="492C9936" w14:textId="77777777" w:rsidR="00B5056C" w:rsidRPr="00B5056C" w:rsidRDefault="00B5056C" w:rsidP="00B5056C">
          <w:pPr>
            <w:pStyle w:val="Fuzeile"/>
            <w:jc w:val="center"/>
            <w:rPr>
              <w:rFonts w:ascii="Verdana" w:hAnsi="Verdana"/>
              <w:color w:val="404040" w:themeColor="text1" w:themeTint="BF"/>
              <w:sz w:val="20"/>
              <w:szCs w:val="20"/>
            </w:rPr>
          </w:pPr>
          <w:r w:rsidRPr="00B5056C">
            <w:rPr>
              <w:color w:val="404040" w:themeColor="text1" w:themeTint="BF"/>
              <w:sz w:val="10"/>
              <w:szCs w:val="10"/>
            </w:rPr>
            <w:br/>
          </w:r>
          <w:r w:rsidRPr="00B5056C">
            <w:rPr>
              <w:rFonts w:ascii="Verdana" w:hAnsi="Verdana"/>
              <w:color w:val="404040" w:themeColor="text1" w:themeTint="BF"/>
              <w:sz w:val="20"/>
              <w:szCs w:val="20"/>
            </w:rPr>
            <w:t xml:space="preserve">Seite </w:t>
          </w:r>
          <w:r w:rsidRPr="00B5056C">
            <w:rPr>
              <w:rFonts w:ascii="Verdana" w:hAnsi="Verdana"/>
              <w:b/>
              <w:bCs/>
              <w:color w:val="404040" w:themeColor="text1" w:themeTint="BF"/>
              <w:sz w:val="20"/>
              <w:szCs w:val="20"/>
            </w:rPr>
            <w:fldChar w:fldCharType="begin"/>
          </w:r>
          <w:r w:rsidRPr="00B5056C">
            <w:rPr>
              <w:rFonts w:ascii="Verdana" w:hAnsi="Verdana"/>
              <w:b/>
              <w:bCs/>
              <w:color w:val="404040" w:themeColor="text1" w:themeTint="BF"/>
              <w:sz w:val="20"/>
              <w:szCs w:val="20"/>
            </w:rPr>
            <w:instrText>PAGE  \* Arabic  \* MERGEFORMAT</w:instrText>
          </w:r>
          <w:r w:rsidRPr="00B5056C">
            <w:rPr>
              <w:rFonts w:ascii="Verdana" w:hAnsi="Verdana"/>
              <w:b/>
              <w:bCs/>
              <w:color w:val="404040" w:themeColor="text1" w:themeTint="BF"/>
              <w:sz w:val="20"/>
              <w:szCs w:val="20"/>
            </w:rPr>
            <w:fldChar w:fldCharType="separate"/>
          </w:r>
          <w:r w:rsidRPr="00B5056C">
            <w:rPr>
              <w:rFonts w:ascii="Verdana" w:hAnsi="Verdana"/>
              <w:b/>
              <w:bCs/>
              <w:color w:val="404040" w:themeColor="text1" w:themeTint="BF"/>
              <w:sz w:val="20"/>
              <w:szCs w:val="20"/>
            </w:rPr>
            <w:t>1</w:t>
          </w:r>
          <w:r w:rsidRPr="00B5056C">
            <w:rPr>
              <w:rFonts w:ascii="Verdana" w:hAnsi="Verdana"/>
              <w:b/>
              <w:bCs/>
              <w:color w:val="404040" w:themeColor="text1" w:themeTint="BF"/>
              <w:sz w:val="20"/>
              <w:szCs w:val="20"/>
            </w:rPr>
            <w:fldChar w:fldCharType="end"/>
          </w:r>
          <w:r w:rsidRPr="00B5056C">
            <w:rPr>
              <w:rFonts w:ascii="Verdana" w:hAnsi="Verdana"/>
              <w:color w:val="404040" w:themeColor="text1" w:themeTint="BF"/>
              <w:sz w:val="20"/>
              <w:szCs w:val="20"/>
            </w:rPr>
            <w:t xml:space="preserve"> von </w:t>
          </w:r>
          <w:r w:rsidRPr="00B5056C">
            <w:rPr>
              <w:rFonts w:ascii="Verdana" w:hAnsi="Verdana"/>
              <w:b/>
              <w:bCs/>
              <w:color w:val="404040" w:themeColor="text1" w:themeTint="BF"/>
              <w:sz w:val="20"/>
              <w:szCs w:val="20"/>
            </w:rPr>
            <w:fldChar w:fldCharType="begin"/>
          </w:r>
          <w:r w:rsidRPr="00B5056C">
            <w:rPr>
              <w:rFonts w:ascii="Verdana" w:hAnsi="Verdana"/>
              <w:b/>
              <w:bCs/>
              <w:color w:val="404040" w:themeColor="text1" w:themeTint="BF"/>
              <w:sz w:val="20"/>
              <w:szCs w:val="20"/>
            </w:rPr>
            <w:instrText>NUMPAGES  \* Arabic  \* MERGEFORMAT</w:instrText>
          </w:r>
          <w:r w:rsidRPr="00B5056C">
            <w:rPr>
              <w:rFonts w:ascii="Verdana" w:hAnsi="Verdana"/>
              <w:b/>
              <w:bCs/>
              <w:color w:val="404040" w:themeColor="text1" w:themeTint="BF"/>
              <w:sz w:val="20"/>
              <w:szCs w:val="20"/>
            </w:rPr>
            <w:fldChar w:fldCharType="separate"/>
          </w:r>
          <w:r w:rsidRPr="00B5056C">
            <w:rPr>
              <w:rFonts w:ascii="Verdana" w:hAnsi="Verdana"/>
              <w:b/>
              <w:bCs/>
              <w:color w:val="404040" w:themeColor="text1" w:themeTint="BF"/>
              <w:sz w:val="20"/>
              <w:szCs w:val="20"/>
            </w:rPr>
            <w:t>2</w:t>
          </w:r>
          <w:r w:rsidRPr="00B5056C">
            <w:rPr>
              <w:rFonts w:ascii="Verdana" w:hAnsi="Verdana"/>
              <w:b/>
              <w:bCs/>
              <w:color w:val="404040" w:themeColor="text1" w:themeTint="BF"/>
              <w:sz w:val="20"/>
              <w:szCs w:val="20"/>
            </w:rPr>
            <w:fldChar w:fldCharType="end"/>
          </w:r>
        </w:p>
      </w:tc>
      <w:tc>
        <w:tcPr>
          <w:tcW w:w="3021" w:type="dxa"/>
        </w:tcPr>
        <w:p w14:paraId="4EFE83C2" w14:textId="5893B561" w:rsidR="00B5056C" w:rsidRPr="00B5056C" w:rsidRDefault="00B5056C">
          <w:pPr>
            <w:pStyle w:val="Fuzeile"/>
            <w:rPr>
              <w:rFonts w:ascii="Verdana" w:hAnsi="Verdana"/>
              <w:color w:val="404040" w:themeColor="text1" w:themeTint="BF"/>
              <w:sz w:val="20"/>
              <w:szCs w:val="20"/>
            </w:rPr>
          </w:pPr>
          <w:r>
            <w:rPr>
              <w:sz w:val="10"/>
              <w:szCs w:val="10"/>
            </w:rPr>
            <w:br/>
          </w:r>
          <w:r w:rsidR="004604CD">
            <w:rPr>
              <w:rFonts w:ascii="Verdana" w:hAnsi="Verdana"/>
              <w:color w:val="404040" w:themeColor="text1" w:themeTint="BF"/>
              <w:sz w:val="20"/>
              <w:szCs w:val="20"/>
            </w:rPr>
            <w:t>Protokoll</w:t>
          </w:r>
          <w:r>
            <w:rPr>
              <w:rFonts w:ascii="Verdana" w:hAnsi="Verdana"/>
              <w:color w:val="404040" w:themeColor="text1" w:themeTint="BF"/>
              <w:sz w:val="20"/>
              <w:szCs w:val="20"/>
            </w:rPr>
            <w:t xml:space="preserve"> </w:t>
          </w:r>
          <w:proofErr w:type="spellStart"/>
          <w:r w:rsidR="004604CD">
            <w:rPr>
              <w:rFonts w:ascii="Verdana" w:hAnsi="Verdana"/>
              <w:color w:val="404040" w:themeColor="text1" w:themeTint="BF"/>
              <w:sz w:val="20"/>
              <w:szCs w:val="20"/>
            </w:rPr>
            <w:t>VoSi</w:t>
          </w:r>
          <w:proofErr w:type="spellEnd"/>
          <w:r>
            <w:rPr>
              <w:rFonts w:ascii="Verdana" w:hAnsi="Verdana"/>
              <w:color w:val="404040" w:themeColor="text1" w:themeTint="BF"/>
              <w:sz w:val="20"/>
              <w:szCs w:val="20"/>
            </w:rPr>
            <w:t xml:space="preserve"> </w:t>
          </w:r>
          <w:r w:rsidR="004604CD">
            <w:rPr>
              <w:rFonts w:ascii="Verdana" w:hAnsi="Verdana"/>
              <w:color w:val="404040" w:themeColor="text1" w:themeTint="BF"/>
              <w:sz w:val="20"/>
              <w:szCs w:val="20"/>
            </w:rPr>
            <w:t>20</w:t>
          </w:r>
          <w:r w:rsidR="00683C88">
            <w:rPr>
              <w:rFonts w:ascii="Verdana" w:hAnsi="Verdana"/>
              <w:color w:val="404040" w:themeColor="text1" w:themeTint="BF"/>
              <w:sz w:val="20"/>
              <w:szCs w:val="20"/>
            </w:rPr>
            <w:t>20</w:t>
          </w:r>
          <w:r w:rsidR="004604CD">
            <w:rPr>
              <w:rFonts w:ascii="Verdana" w:hAnsi="Verdana"/>
              <w:color w:val="404040" w:themeColor="text1" w:themeTint="BF"/>
              <w:sz w:val="20"/>
              <w:szCs w:val="20"/>
            </w:rPr>
            <w:t>-</w:t>
          </w:r>
          <w:r w:rsidR="00683C88">
            <w:rPr>
              <w:rFonts w:ascii="Verdana" w:hAnsi="Verdana"/>
              <w:color w:val="404040" w:themeColor="text1" w:themeTint="BF"/>
              <w:sz w:val="20"/>
              <w:szCs w:val="20"/>
            </w:rPr>
            <w:t>0</w:t>
          </w:r>
          <w:r w:rsidR="004604CD">
            <w:rPr>
              <w:rFonts w:ascii="Verdana" w:hAnsi="Verdana"/>
              <w:color w:val="404040" w:themeColor="text1" w:themeTint="BF"/>
              <w:sz w:val="20"/>
              <w:szCs w:val="20"/>
            </w:rPr>
            <w:t>1</w:t>
          </w:r>
        </w:p>
      </w:tc>
    </w:tr>
  </w:tbl>
  <w:p w14:paraId="5D549BAC" w14:textId="77777777" w:rsidR="00B5056C" w:rsidRDefault="00B5056C">
    <w:pPr>
      <w:pStyle w:val="Fuzeile"/>
    </w:pPr>
  </w:p>
  <w:p w14:paraId="11E4FC97" w14:textId="77777777" w:rsidR="00B5056C" w:rsidRDefault="00B5056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A312F" w14:textId="77777777" w:rsidR="005D585E" w:rsidRDefault="005D585E" w:rsidP="00D14C74">
      <w:pPr>
        <w:spacing w:after="0" w:line="240" w:lineRule="auto"/>
      </w:pPr>
      <w:r>
        <w:separator/>
      </w:r>
    </w:p>
  </w:footnote>
  <w:footnote w:type="continuationSeparator" w:id="0">
    <w:p w14:paraId="5FC7425C" w14:textId="77777777" w:rsidR="005D585E" w:rsidRDefault="005D585E" w:rsidP="00D14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68F5B" w14:textId="77777777" w:rsidR="00D14C74" w:rsidRPr="00E73A0B" w:rsidRDefault="00E73A0B" w:rsidP="00E73A0B">
    <w:pPr>
      <w:pStyle w:val="Kopfzeile"/>
      <w:ind w:left="708"/>
      <w:jc w:val="right"/>
      <w:rPr>
        <w:rFonts w:ascii="Verdana" w:hAnsi="Verdana" w:cs="Arial"/>
        <w:color w:val="404040" w:themeColor="text1" w:themeTint="BF"/>
        <w:sz w:val="24"/>
        <w:szCs w:val="24"/>
      </w:rPr>
    </w:pPr>
    <w:r w:rsidRPr="00E73A0B">
      <w:rPr>
        <w:rFonts w:ascii="Verdana" w:hAnsi="Verdana" w:cs="Arial"/>
        <w:noProof/>
        <w:color w:val="404040" w:themeColor="text1" w:themeTint="BF"/>
        <w:sz w:val="24"/>
        <w:szCs w:val="24"/>
      </w:rPr>
      <w:drawing>
        <wp:anchor distT="0" distB="0" distL="114300" distR="114300" simplePos="0" relativeHeight="251658240" behindDoc="1" locked="0" layoutInCell="1" allowOverlap="1" wp14:anchorId="77CB341C" wp14:editId="499AFEC6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985520" cy="1123950"/>
          <wp:effectExtent l="0" t="0" r="5080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ontroller_schrift_schwarz_norm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5520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73A0B">
      <w:rPr>
        <w:rFonts w:ascii="Verdana" w:hAnsi="Verdana" w:cs="Arial"/>
        <w:color w:val="404040" w:themeColor="text1" w:themeTint="BF"/>
        <w:sz w:val="24"/>
        <w:szCs w:val="24"/>
      </w:rPr>
      <w:t>Liberale Gamer e.V.</w:t>
    </w:r>
  </w:p>
  <w:p w14:paraId="0AC68DF3" w14:textId="0B3E841C" w:rsidR="00E73A0B" w:rsidRPr="00E73A0B" w:rsidRDefault="004604CD" w:rsidP="004604CD">
    <w:pPr>
      <w:pStyle w:val="Kopfzeile"/>
      <w:ind w:left="1068"/>
      <w:jc w:val="right"/>
      <w:rPr>
        <w:rFonts w:ascii="Verdana" w:hAnsi="Verdana" w:cs="Arial"/>
        <w:color w:val="404040" w:themeColor="text1" w:themeTint="BF"/>
        <w:sz w:val="24"/>
        <w:szCs w:val="24"/>
      </w:rPr>
    </w:pPr>
    <w:r>
      <w:rPr>
        <w:rFonts w:ascii="Verdana" w:hAnsi="Verdana" w:cs="Arial"/>
        <w:color w:val="404040" w:themeColor="text1" w:themeTint="BF"/>
        <w:sz w:val="24"/>
        <w:szCs w:val="24"/>
      </w:rPr>
      <w:t>1. Vorstandssitzung 20</w:t>
    </w:r>
    <w:r w:rsidR="00683C88">
      <w:rPr>
        <w:rFonts w:ascii="Verdana" w:hAnsi="Verdana" w:cs="Arial"/>
        <w:color w:val="404040" w:themeColor="text1" w:themeTint="BF"/>
        <w:sz w:val="24"/>
        <w:szCs w:val="24"/>
      </w:rPr>
      <w:t>20</w:t>
    </w:r>
  </w:p>
  <w:p w14:paraId="7E40485D" w14:textId="6EAD3366" w:rsidR="00E73A0B" w:rsidRPr="00E73A0B" w:rsidRDefault="00E73A0B" w:rsidP="00E73A0B">
    <w:pPr>
      <w:pStyle w:val="Kopfzeile"/>
      <w:ind w:left="708"/>
      <w:jc w:val="right"/>
      <w:rPr>
        <w:rFonts w:ascii="Arial" w:hAnsi="Arial" w:cs="Arial"/>
        <w:color w:val="404040" w:themeColor="text1" w:themeTint="BF"/>
        <w:sz w:val="24"/>
        <w:szCs w:val="24"/>
      </w:rPr>
    </w:pPr>
    <w:r w:rsidRPr="00E73A0B">
      <w:rPr>
        <w:rFonts w:ascii="Verdana" w:hAnsi="Verdana" w:cs="Arial"/>
        <w:color w:val="404040" w:themeColor="text1" w:themeTint="BF"/>
        <w:sz w:val="24"/>
        <w:szCs w:val="24"/>
      </w:rPr>
      <w:t xml:space="preserve">Datum: </w:t>
    </w:r>
    <w:r w:rsidR="00683C88">
      <w:rPr>
        <w:rFonts w:ascii="Verdana" w:hAnsi="Verdana" w:cs="Arial"/>
        <w:color w:val="404040" w:themeColor="text1" w:themeTint="BF"/>
        <w:sz w:val="24"/>
        <w:szCs w:val="24"/>
      </w:rPr>
      <w:t>23.01</w:t>
    </w:r>
    <w:r w:rsidR="004604CD">
      <w:rPr>
        <w:rFonts w:ascii="Verdana" w:hAnsi="Verdana" w:cs="Arial"/>
        <w:color w:val="404040" w:themeColor="text1" w:themeTint="BF"/>
        <w:sz w:val="24"/>
        <w:szCs w:val="24"/>
      </w:rPr>
      <w:t>.20</w:t>
    </w:r>
    <w:r w:rsidR="00683C88">
      <w:rPr>
        <w:rFonts w:ascii="Verdana" w:hAnsi="Verdana" w:cs="Arial"/>
        <w:color w:val="404040" w:themeColor="text1" w:themeTint="BF"/>
        <w:sz w:val="24"/>
        <w:szCs w:val="24"/>
      </w:rPr>
      <w:t>20</w:t>
    </w:r>
  </w:p>
  <w:p w14:paraId="0325149F" w14:textId="77777777" w:rsidR="00E73A0B" w:rsidRPr="00E73A0B" w:rsidRDefault="00E73A0B" w:rsidP="00E73A0B">
    <w:pPr>
      <w:pStyle w:val="Kopfzeile"/>
      <w:ind w:left="708"/>
      <w:jc w:val="right"/>
      <w:rPr>
        <w:rFonts w:ascii="Verdana" w:hAnsi="Verdana" w:cs="Arial"/>
        <w:color w:val="404040" w:themeColor="text1" w:themeTint="BF"/>
        <w:sz w:val="24"/>
        <w:szCs w:val="24"/>
      </w:rPr>
    </w:pPr>
  </w:p>
  <w:p w14:paraId="4094BC8D" w14:textId="15619054" w:rsidR="00E73A0B" w:rsidRPr="00E73A0B" w:rsidRDefault="004604CD" w:rsidP="00E73A0B">
    <w:pPr>
      <w:pStyle w:val="Kopfzeile"/>
      <w:ind w:left="708"/>
      <w:jc w:val="right"/>
      <w:rPr>
        <w:rFonts w:ascii="Verdana" w:hAnsi="Verdana" w:cs="Arial"/>
        <w:b/>
        <w:color w:val="404040" w:themeColor="text1" w:themeTint="BF"/>
        <w:sz w:val="36"/>
        <w:szCs w:val="36"/>
      </w:rPr>
    </w:pPr>
    <w:r>
      <w:rPr>
        <w:rFonts w:ascii="Verdana" w:hAnsi="Verdana" w:cs="Arial"/>
        <w:b/>
        <w:color w:val="404040" w:themeColor="text1" w:themeTint="BF"/>
        <w:sz w:val="36"/>
        <w:szCs w:val="36"/>
      </w:rPr>
      <w:t>Protokoll</w:t>
    </w:r>
  </w:p>
  <w:p w14:paraId="25124E2F" w14:textId="77777777" w:rsidR="00E73A0B" w:rsidRPr="00E73A0B" w:rsidRDefault="00E73A0B" w:rsidP="00E73A0B">
    <w:pPr>
      <w:pStyle w:val="Kopfzeile"/>
      <w:ind w:left="708"/>
      <w:rPr>
        <w:rFonts w:ascii="Arial" w:hAnsi="Arial" w:cs="Arial"/>
        <w:sz w:val="36"/>
        <w:szCs w:val="36"/>
      </w:rPr>
    </w:pPr>
  </w:p>
  <w:p w14:paraId="4A4E2D33" w14:textId="77777777" w:rsidR="00D14C74" w:rsidRDefault="00D14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14BC6"/>
    <w:multiLevelType w:val="hybridMultilevel"/>
    <w:tmpl w:val="6F101EA8"/>
    <w:lvl w:ilvl="0" w:tplc="4FBA2B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90D54AC"/>
    <w:multiLevelType w:val="hybridMultilevel"/>
    <w:tmpl w:val="E3E45714"/>
    <w:lvl w:ilvl="0" w:tplc="A55A13E0"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80C7FB5"/>
    <w:multiLevelType w:val="multilevel"/>
    <w:tmpl w:val="381013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917237"/>
    <w:multiLevelType w:val="hybridMultilevel"/>
    <w:tmpl w:val="382A0128"/>
    <w:lvl w:ilvl="0" w:tplc="7100709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fan Stawiarski">
    <w15:presenceInfo w15:providerId="None" w15:userId="Stefan Stawiars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74"/>
    <w:rsid w:val="00016F74"/>
    <w:rsid w:val="00044D18"/>
    <w:rsid w:val="000A0654"/>
    <w:rsid w:val="0014669D"/>
    <w:rsid w:val="001720B4"/>
    <w:rsid w:val="001A012A"/>
    <w:rsid w:val="001C5E8A"/>
    <w:rsid w:val="0021387C"/>
    <w:rsid w:val="00260AA3"/>
    <w:rsid w:val="00285530"/>
    <w:rsid w:val="00294A89"/>
    <w:rsid w:val="002A0FDD"/>
    <w:rsid w:val="0031206F"/>
    <w:rsid w:val="00345A4B"/>
    <w:rsid w:val="0044726D"/>
    <w:rsid w:val="00456425"/>
    <w:rsid w:val="004604CD"/>
    <w:rsid w:val="004F2F36"/>
    <w:rsid w:val="005056C5"/>
    <w:rsid w:val="00530F2D"/>
    <w:rsid w:val="00586AF7"/>
    <w:rsid w:val="005D585E"/>
    <w:rsid w:val="006105DA"/>
    <w:rsid w:val="0062187D"/>
    <w:rsid w:val="00625882"/>
    <w:rsid w:val="00683C88"/>
    <w:rsid w:val="006B00A8"/>
    <w:rsid w:val="006C0380"/>
    <w:rsid w:val="006E5F13"/>
    <w:rsid w:val="007137B0"/>
    <w:rsid w:val="00731C5B"/>
    <w:rsid w:val="007869C2"/>
    <w:rsid w:val="008222D4"/>
    <w:rsid w:val="0082338C"/>
    <w:rsid w:val="008A230F"/>
    <w:rsid w:val="0091024D"/>
    <w:rsid w:val="00911E06"/>
    <w:rsid w:val="00937819"/>
    <w:rsid w:val="009442F0"/>
    <w:rsid w:val="009B3684"/>
    <w:rsid w:val="009C19FA"/>
    <w:rsid w:val="009D0C34"/>
    <w:rsid w:val="00A30E3B"/>
    <w:rsid w:val="00A45F63"/>
    <w:rsid w:val="00AA7E8E"/>
    <w:rsid w:val="00AF62A5"/>
    <w:rsid w:val="00B00D45"/>
    <w:rsid w:val="00B11181"/>
    <w:rsid w:val="00B42A08"/>
    <w:rsid w:val="00B5056C"/>
    <w:rsid w:val="00B93FB7"/>
    <w:rsid w:val="00BA5AEB"/>
    <w:rsid w:val="00BB1474"/>
    <w:rsid w:val="00BB2246"/>
    <w:rsid w:val="00C236C6"/>
    <w:rsid w:val="00D05F88"/>
    <w:rsid w:val="00D14C74"/>
    <w:rsid w:val="00D53AAF"/>
    <w:rsid w:val="00D57AF8"/>
    <w:rsid w:val="00D66450"/>
    <w:rsid w:val="00D73556"/>
    <w:rsid w:val="00D95721"/>
    <w:rsid w:val="00DD66CA"/>
    <w:rsid w:val="00DE3092"/>
    <w:rsid w:val="00DF4434"/>
    <w:rsid w:val="00E43771"/>
    <w:rsid w:val="00E43BB4"/>
    <w:rsid w:val="00E73A0B"/>
    <w:rsid w:val="00E87208"/>
    <w:rsid w:val="00E93FAD"/>
    <w:rsid w:val="00EB23A9"/>
    <w:rsid w:val="00EC7270"/>
    <w:rsid w:val="00ED64ED"/>
    <w:rsid w:val="00EE7D7A"/>
    <w:rsid w:val="00EF0C67"/>
    <w:rsid w:val="00F10873"/>
    <w:rsid w:val="00F11877"/>
    <w:rsid w:val="00F3323C"/>
    <w:rsid w:val="00F66DA7"/>
    <w:rsid w:val="00F83232"/>
    <w:rsid w:val="00F8599E"/>
    <w:rsid w:val="00FD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19B2B2"/>
  <w15:chartTrackingRefBased/>
  <w15:docId w15:val="{08BBB004-FA9C-4176-AA73-1999B3D1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14C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4C74"/>
  </w:style>
  <w:style w:type="paragraph" w:styleId="Fuzeile">
    <w:name w:val="footer"/>
    <w:basedOn w:val="Standard"/>
    <w:link w:val="FuzeileZchn"/>
    <w:uiPriority w:val="99"/>
    <w:unhideWhenUsed/>
    <w:rsid w:val="00D14C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4C74"/>
  </w:style>
  <w:style w:type="table" w:styleId="Tabellenraster">
    <w:name w:val="Table Grid"/>
    <w:basedOn w:val="NormaleTabelle"/>
    <w:uiPriority w:val="39"/>
    <w:rsid w:val="00E43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1C5E8A"/>
    <w:rPr>
      <w:color w:val="808080"/>
    </w:rPr>
  </w:style>
  <w:style w:type="character" w:styleId="Zeilennummer">
    <w:name w:val="line number"/>
    <w:basedOn w:val="Absatz-Standardschriftart"/>
    <w:uiPriority w:val="99"/>
    <w:semiHidden/>
    <w:unhideWhenUsed/>
    <w:rsid w:val="00B5056C"/>
  </w:style>
  <w:style w:type="paragraph" w:styleId="Listenabsatz">
    <w:name w:val="List Paragraph"/>
    <w:basedOn w:val="Standard"/>
    <w:uiPriority w:val="34"/>
    <w:qFormat/>
    <w:rsid w:val="00044D1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E5F1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5F13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B11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1024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024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024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024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024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02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024D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A30E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0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4D1AD-C5CC-4745-9AD1-DA825DCC6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1416</Words>
  <Characters>8928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Zetzschke</dc:creator>
  <cp:keywords/>
  <dc:description/>
  <cp:lastModifiedBy>Stefan Stawiarski</cp:lastModifiedBy>
  <cp:revision>8</cp:revision>
  <cp:lastPrinted>2020-01-22T23:56:00Z</cp:lastPrinted>
  <dcterms:created xsi:type="dcterms:W3CDTF">2020-01-23T21:01:00Z</dcterms:created>
  <dcterms:modified xsi:type="dcterms:W3CDTF">2020-02-25T01:45:00Z</dcterms:modified>
</cp:coreProperties>
</file>